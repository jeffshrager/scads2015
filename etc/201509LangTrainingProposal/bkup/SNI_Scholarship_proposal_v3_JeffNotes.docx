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EDC5A6" w14:textId="53A31795" w:rsidR="00875021" w:rsidRPr="00D5786B" w:rsidRDefault="00875021" w:rsidP="00875021">
      <w:pPr>
        <w:spacing w:line="240" w:lineRule="auto"/>
        <w:rPr>
          <w:rFonts w:ascii="Times New Roman" w:hAnsi="Times New Roman" w:cs="Times New Roman"/>
          <w:b/>
          <w:sz w:val="24"/>
          <w:szCs w:val="24"/>
        </w:rPr>
      </w:pPr>
      <w:r w:rsidRPr="00D5786B">
        <w:rPr>
          <w:rFonts w:ascii="Times New Roman" w:hAnsi="Times New Roman" w:cs="Times New Roman"/>
          <w:b/>
          <w:sz w:val="24"/>
          <w:szCs w:val="24"/>
        </w:rPr>
        <w:t>Background</w:t>
      </w:r>
    </w:p>
    <w:p w14:paraId="51D39A68" w14:textId="77777777" w:rsidR="007342BF" w:rsidRPr="007342BF" w:rsidRDefault="007342BF" w:rsidP="007342BF">
      <w:pPr>
        <w:rPr>
          <w:rFonts w:ascii="Times New Roman" w:hAnsi="Times New Roman" w:cs="Times New Roman"/>
          <w:color w:val="222222"/>
          <w:sz w:val="24"/>
          <w:szCs w:val="24"/>
          <w:shd w:val="clear" w:color="auto" w:fill="FFFFFF"/>
        </w:rPr>
      </w:pPr>
      <w:r w:rsidRPr="007342BF">
        <w:rPr>
          <w:rFonts w:ascii="Times New Roman" w:hAnsi="Times New Roman" w:cs="Times New Roman"/>
          <w:color w:val="222222"/>
          <w:sz w:val="24"/>
          <w:szCs w:val="24"/>
          <w:highlight w:val="yellow"/>
          <w:shd w:val="clear" w:color="auto" w:fill="FFFFFF"/>
        </w:rPr>
        <w:t>(Why we need to study children’s problem solving in arithmetic to answer the brain network questions: a. it is a fairly complex but tractable behavior; b. it provides unique developmental perspective)</w:t>
      </w:r>
    </w:p>
    <w:p w14:paraId="3DD7745A" w14:textId="2A98E1A5" w:rsidR="007342BF" w:rsidRPr="007342BF" w:rsidRDefault="007342BF" w:rsidP="007342BF">
      <w:pPr>
        <w:rPr>
          <w:rFonts w:ascii="Times New Roman" w:hAnsi="Times New Roman" w:cs="Times New Roman"/>
          <w:color w:val="222222"/>
          <w:sz w:val="24"/>
          <w:szCs w:val="24"/>
          <w:shd w:val="clear" w:color="auto" w:fill="FFFFFF"/>
        </w:rPr>
      </w:pPr>
      <w:r w:rsidRPr="007342BF">
        <w:rPr>
          <w:rFonts w:ascii="Times New Roman" w:hAnsi="Times New Roman" w:cs="Times New Roman"/>
          <w:color w:val="222222"/>
          <w:sz w:val="24"/>
          <w:szCs w:val="24"/>
          <w:shd w:val="clear" w:color="auto" w:fill="FFFFFF"/>
        </w:rPr>
        <w:t xml:space="preserve">Cognitive neuroscience </w:t>
      </w:r>
      <w:ins w:id="0" w:author="Jeff Shrager" w:date="2015-09-17T12:02:00Z">
        <w:r w:rsidR="004758FC">
          <w:rPr>
            <w:rFonts w:ascii="Times New Roman" w:hAnsi="Times New Roman" w:cs="Times New Roman"/>
            <w:color w:val="222222"/>
            <w:sz w:val="24"/>
            <w:szCs w:val="24"/>
            <w:shd w:val="clear" w:color="auto" w:fill="FFFFFF"/>
          </w:rPr>
          <w:t xml:space="preserve">is </w:t>
        </w:r>
      </w:ins>
      <w:r w:rsidRPr="007342BF">
        <w:rPr>
          <w:rFonts w:ascii="Times New Roman" w:hAnsi="Times New Roman" w:cs="Times New Roman"/>
          <w:color w:val="222222"/>
          <w:sz w:val="24"/>
          <w:szCs w:val="24"/>
          <w:shd w:val="clear" w:color="auto" w:fill="FFFFFF"/>
        </w:rPr>
        <w:t>enter</w:t>
      </w:r>
      <w:ins w:id="1" w:author="Jeff Shrager" w:date="2015-09-17T12:02:00Z">
        <w:r w:rsidR="004758FC">
          <w:rPr>
            <w:rFonts w:ascii="Times New Roman" w:hAnsi="Times New Roman" w:cs="Times New Roman"/>
            <w:color w:val="222222"/>
            <w:sz w:val="24"/>
            <w:szCs w:val="24"/>
            <w:shd w:val="clear" w:color="auto" w:fill="FFFFFF"/>
          </w:rPr>
          <w:t>ing</w:t>
        </w:r>
      </w:ins>
      <w:del w:id="2" w:author="Jeff Shrager" w:date="2015-09-17T12:02:00Z">
        <w:r w:rsidRPr="007342BF" w:rsidDel="004758FC">
          <w:rPr>
            <w:rFonts w:ascii="Times New Roman" w:hAnsi="Times New Roman" w:cs="Times New Roman"/>
            <w:color w:val="222222"/>
            <w:sz w:val="24"/>
            <w:szCs w:val="24"/>
            <w:shd w:val="clear" w:color="auto" w:fill="FFFFFF"/>
          </w:rPr>
          <w:delText>s</w:delText>
        </w:r>
      </w:del>
      <w:r w:rsidRPr="007342BF">
        <w:rPr>
          <w:rFonts w:ascii="Times New Roman" w:hAnsi="Times New Roman" w:cs="Times New Roman"/>
          <w:color w:val="222222"/>
          <w:sz w:val="24"/>
          <w:szCs w:val="24"/>
          <w:shd w:val="clear" w:color="auto" w:fill="FFFFFF"/>
        </w:rPr>
        <w:t xml:space="preserve"> a</w:t>
      </w:r>
      <w:del w:id="3" w:author="Jeff Shrager" w:date="2015-09-17T12:10:00Z">
        <w:r w:rsidRPr="007342BF" w:rsidDel="00BC713B">
          <w:rPr>
            <w:rFonts w:ascii="Times New Roman" w:hAnsi="Times New Roman" w:cs="Times New Roman"/>
            <w:color w:val="222222"/>
            <w:sz w:val="24"/>
            <w:szCs w:val="24"/>
            <w:shd w:val="clear" w:color="auto" w:fill="FFFFFF"/>
          </w:rPr>
          <w:delText xml:space="preserve"> </w:delText>
        </w:r>
      </w:del>
      <w:r w:rsidRPr="007342BF">
        <w:rPr>
          <w:rFonts w:ascii="Times New Roman" w:hAnsi="Times New Roman" w:cs="Times New Roman"/>
          <w:color w:val="222222"/>
          <w:sz w:val="24"/>
          <w:szCs w:val="24"/>
          <w:shd w:val="clear" w:color="auto" w:fill="FFFFFF"/>
        </w:rPr>
        <w:t>n</w:t>
      </w:r>
      <w:del w:id="4" w:author="Jeff Shrager" w:date="2015-09-17T12:10:00Z">
        <w:r w:rsidRPr="007342BF" w:rsidDel="00BC713B">
          <w:rPr>
            <w:rFonts w:ascii="Times New Roman" w:hAnsi="Times New Roman" w:cs="Times New Roman"/>
            <w:color w:val="222222"/>
            <w:sz w:val="24"/>
            <w:szCs w:val="24"/>
            <w:shd w:val="clear" w:color="auto" w:fill="FFFFFF"/>
          </w:rPr>
          <w:delText>ew</w:delText>
        </w:r>
      </w:del>
      <w:r w:rsidRPr="007342BF">
        <w:rPr>
          <w:rFonts w:ascii="Times New Roman" w:hAnsi="Times New Roman" w:cs="Times New Roman"/>
          <w:color w:val="222222"/>
          <w:sz w:val="24"/>
          <w:szCs w:val="24"/>
          <w:shd w:val="clear" w:color="auto" w:fill="FFFFFF"/>
        </w:rPr>
        <w:t xml:space="preserve"> era</w:t>
      </w:r>
      <w:ins w:id="5" w:author="Jeff Shrager" w:date="2015-09-17T12:02:00Z">
        <w:r w:rsidR="004758FC">
          <w:rPr>
            <w:rFonts w:ascii="Times New Roman" w:hAnsi="Times New Roman" w:cs="Times New Roman"/>
            <w:color w:val="222222"/>
            <w:sz w:val="24"/>
            <w:szCs w:val="24"/>
            <w:shd w:val="clear" w:color="auto" w:fill="FFFFFF"/>
          </w:rPr>
          <w:t xml:space="preserve"> in which the</w:t>
        </w:r>
      </w:ins>
      <w:del w:id="6" w:author="Jeff Shrager" w:date="2015-09-17T12:02:00Z">
        <w:r w:rsidRPr="007342BF" w:rsidDel="004758FC">
          <w:rPr>
            <w:rFonts w:ascii="Times New Roman" w:hAnsi="Times New Roman" w:cs="Times New Roman"/>
            <w:color w:val="222222"/>
            <w:sz w:val="24"/>
            <w:szCs w:val="24"/>
            <w:shd w:val="clear" w:color="auto" w:fill="FFFFFF"/>
          </w:rPr>
          <w:delText>,</w:delText>
        </w:r>
      </w:del>
      <w:r w:rsidRPr="007342BF">
        <w:rPr>
          <w:rFonts w:ascii="Times New Roman" w:hAnsi="Times New Roman" w:cs="Times New Roman"/>
          <w:color w:val="222222"/>
          <w:sz w:val="24"/>
          <w:szCs w:val="24"/>
          <w:shd w:val="clear" w:color="auto" w:fill="FFFFFF"/>
        </w:rPr>
        <w:t xml:space="preserve"> aim</w:t>
      </w:r>
      <w:ins w:id="7" w:author="Jeff Shrager" w:date="2015-09-17T12:02:00Z">
        <w:r w:rsidR="004758FC">
          <w:rPr>
            <w:rFonts w:ascii="Times New Roman" w:hAnsi="Times New Roman" w:cs="Times New Roman"/>
            <w:color w:val="222222"/>
            <w:sz w:val="24"/>
            <w:szCs w:val="24"/>
            <w:shd w:val="clear" w:color="auto" w:fill="FFFFFF"/>
          </w:rPr>
          <w:t xml:space="preserve"> is</w:t>
        </w:r>
      </w:ins>
      <w:del w:id="8" w:author="Jeff Shrager" w:date="2015-09-17T12:02:00Z">
        <w:r w:rsidRPr="007342BF" w:rsidDel="004758FC">
          <w:rPr>
            <w:rFonts w:ascii="Times New Roman" w:hAnsi="Times New Roman" w:cs="Times New Roman"/>
            <w:color w:val="222222"/>
            <w:sz w:val="24"/>
            <w:szCs w:val="24"/>
            <w:shd w:val="clear" w:color="auto" w:fill="FFFFFF"/>
          </w:rPr>
          <w:delText>ing</w:delText>
        </w:r>
      </w:del>
      <w:r w:rsidRPr="007342BF">
        <w:rPr>
          <w:rFonts w:ascii="Times New Roman" w:hAnsi="Times New Roman" w:cs="Times New Roman"/>
          <w:color w:val="222222"/>
          <w:sz w:val="24"/>
          <w:szCs w:val="24"/>
          <w:shd w:val="clear" w:color="auto" w:fill="FFFFFF"/>
        </w:rPr>
        <w:t xml:space="preserve"> to understand </w:t>
      </w:r>
      <w:ins w:id="9" w:author="Jeff Shrager" w:date="2015-09-17T12:03:00Z">
        <w:r w:rsidR="004758FC">
          <w:rPr>
            <w:rFonts w:ascii="Times New Roman" w:hAnsi="Times New Roman" w:cs="Times New Roman"/>
            <w:color w:val="222222"/>
            <w:sz w:val="24"/>
            <w:szCs w:val="24"/>
            <w:shd w:val="clear" w:color="auto" w:fill="FFFFFF"/>
          </w:rPr>
          <w:t xml:space="preserve">how complex behavior arises from </w:t>
        </w:r>
      </w:ins>
      <w:r w:rsidRPr="007342BF">
        <w:rPr>
          <w:rFonts w:ascii="Times New Roman" w:hAnsi="Times New Roman" w:cs="Times New Roman"/>
          <w:color w:val="222222"/>
          <w:sz w:val="24"/>
          <w:szCs w:val="24"/>
          <w:shd w:val="clear" w:color="auto" w:fill="FFFFFF"/>
        </w:rPr>
        <w:t xml:space="preserve">the </w:t>
      </w:r>
      <w:ins w:id="10" w:author="Jeff Shrager" w:date="2015-09-17T12:02:00Z">
        <w:r w:rsidR="004758FC" w:rsidRPr="007342BF">
          <w:rPr>
            <w:rFonts w:ascii="Times New Roman" w:hAnsi="Times New Roman" w:cs="Times New Roman"/>
            <w:color w:val="222222"/>
            <w:sz w:val="24"/>
            <w:szCs w:val="24"/>
            <w:shd w:val="clear" w:color="auto" w:fill="FFFFFF"/>
          </w:rPr>
          <w:t xml:space="preserve">dynamic </w:t>
        </w:r>
      </w:ins>
      <w:r w:rsidRPr="007342BF">
        <w:rPr>
          <w:rFonts w:ascii="Times New Roman" w:hAnsi="Times New Roman" w:cs="Times New Roman"/>
          <w:color w:val="222222"/>
          <w:sz w:val="24"/>
          <w:szCs w:val="24"/>
          <w:shd w:val="clear" w:color="auto" w:fill="FFFFFF"/>
        </w:rPr>
        <w:t>information exchange and control</w:t>
      </w:r>
      <w:del w:id="11" w:author="Jeff Shrager" w:date="2015-09-17T12:02:00Z">
        <w:r w:rsidRPr="007342BF" w:rsidDel="004758FC">
          <w:rPr>
            <w:rFonts w:ascii="Times New Roman" w:hAnsi="Times New Roman" w:cs="Times New Roman"/>
            <w:color w:val="222222"/>
            <w:sz w:val="24"/>
            <w:szCs w:val="24"/>
            <w:shd w:val="clear" w:color="auto" w:fill="FFFFFF"/>
          </w:rPr>
          <w:delText>ling</w:delText>
        </w:r>
      </w:del>
      <w:r w:rsidRPr="007342BF">
        <w:rPr>
          <w:rFonts w:ascii="Times New Roman" w:hAnsi="Times New Roman" w:cs="Times New Roman"/>
          <w:color w:val="222222"/>
          <w:sz w:val="24"/>
          <w:szCs w:val="24"/>
          <w:shd w:val="clear" w:color="auto" w:fill="FFFFFF"/>
        </w:rPr>
        <w:t xml:space="preserve"> process </w:t>
      </w:r>
      <w:del w:id="12" w:author="Jeff Shrager" w:date="2015-09-17T12:04:00Z">
        <w:r w:rsidRPr="007342BF" w:rsidDel="004758FC">
          <w:rPr>
            <w:rFonts w:ascii="Times New Roman" w:hAnsi="Times New Roman" w:cs="Times New Roman"/>
            <w:color w:val="222222"/>
            <w:sz w:val="24"/>
            <w:szCs w:val="24"/>
            <w:shd w:val="clear" w:color="auto" w:fill="FFFFFF"/>
          </w:rPr>
          <w:delText xml:space="preserve">amongst </w:delText>
        </w:r>
      </w:del>
      <w:ins w:id="13" w:author="Jeff Shrager" w:date="2015-09-17T12:04:00Z">
        <w:r w:rsidR="004758FC">
          <w:rPr>
            <w:rFonts w:ascii="Times New Roman" w:hAnsi="Times New Roman" w:cs="Times New Roman"/>
            <w:color w:val="222222"/>
            <w:sz w:val="24"/>
            <w:szCs w:val="24"/>
            <w:shd w:val="clear" w:color="auto" w:fill="FFFFFF"/>
          </w:rPr>
          <w:t>across the network of</w:t>
        </w:r>
        <w:r w:rsidR="004758FC" w:rsidRPr="007342BF">
          <w:rPr>
            <w:rFonts w:ascii="Times New Roman" w:hAnsi="Times New Roman" w:cs="Times New Roman"/>
            <w:color w:val="222222"/>
            <w:sz w:val="24"/>
            <w:szCs w:val="24"/>
            <w:shd w:val="clear" w:color="auto" w:fill="FFFFFF"/>
          </w:rPr>
          <w:t xml:space="preserve"> </w:t>
        </w:r>
      </w:ins>
      <w:del w:id="14" w:author="Jeff Shrager" w:date="2015-09-17T12:03:00Z">
        <w:r w:rsidRPr="007342BF" w:rsidDel="004758FC">
          <w:rPr>
            <w:rFonts w:ascii="Times New Roman" w:hAnsi="Times New Roman" w:cs="Times New Roman"/>
            <w:color w:val="222222"/>
            <w:sz w:val="24"/>
            <w:szCs w:val="24"/>
            <w:shd w:val="clear" w:color="auto" w:fill="FFFFFF"/>
          </w:rPr>
          <w:delText xml:space="preserve">decomposable </w:delText>
        </w:r>
      </w:del>
      <w:ins w:id="15" w:author="Jeff Shrager" w:date="2015-09-17T12:02:00Z">
        <w:r w:rsidR="004758FC">
          <w:rPr>
            <w:rFonts w:ascii="Times New Roman" w:hAnsi="Times New Roman" w:cs="Times New Roman"/>
            <w:color w:val="222222"/>
            <w:sz w:val="24"/>
            <w:szCs w:val="24"/>
            <w:shd w:val="clear" w:color="auto" w:fill="FFFFFF"/>
          </w:rPr>
          <w:t xml:space="preserve">brain </w:t>
        </w:r>
      </w:ins>
      <w:r w:rsidRPr="007342BF">
        <w:rPr>
          <w:rFonts w:ascii="Times New Roman" w:hAnsi="Times New Roman" w:cs="Times New Roman"/>
          <w:color w:val="222222"/>
          <w:sz w:val="24"/>
          <w:szCs w:val="24"/>
          <w:shd w:val="clear" w:color="auto" w:fill="FFFFFF"/>
        </w:rPr>
        <w:t>regions</w:t>
      </w:r>
      <w:ins w:id="16" w:author="Jeff Shrager" w:date="2015-09-17T12:02:00Z">
        <w:r w:rsidR="004758FC">
          <w:rPr>
            <w:rFonts w:ascii="Times New Roman" w:hAnsi="Times New Roman" w:cs="Times New Roman"/>
            <w:color w:val="222222"/>
            <w:sz w:val="24"/>
            <w:szCs w:val="24"/>
            <w:shd w:val="clear" w:color="auto" w:fill="FFFFFF"/>
          </w:rPr>
          <w:t>,</w:t>
        </w:r>
      </w:ins>
      <w:r w:rsidRPr="007342BF">
        <w:rPr>
          <w:rFonts w:ascii="Times New Roman" w:hAnsi="Times New Roman" w:cs="Times New Roman"/>
          <w:color w:val="222222"/>
          <w:sz w:val="24"/>
          <w:szCs w:val="24"/>
          <w:shd w:val="clear" w:color="auto" w:fill="FFFFFF"/>
        </w:rPr>
        <w:t xml:space="preserve"> and how </w:t>
      </w:r>
      <w:del w:id="17" w:author="Jeff Shrager" w:date="2015-09-17T12:02:00Z">
        <w:r w:rsidRPr="007342BF" w:rsidDel="004758FC">
          <w:rPr>
            <w:rFonts w:ascii="Times New Roman" w:hAnsi="Times New Roman" w:cs="Times New Roman"/>
            <w:color w:val="222222"/>
            <w:sz w:val="24"/>
            <w:szCs w:val="24"/>
            <w:shd w:val="clear" w:color="auto" w:fill="FFFFFF"/>
          </w:rPr>
          <w:delText xml:space="preserve">the dynamic </w:delText>
        </w:r>
      </w:del>
      <w:del w:id="18" w:author="Jeff Shrager" w:date="2015-09-17T12:04:00Z">
        <w:r w:rsidRPr="007342BF" w:rsidDel="004758FC">
          <w:rPr>
            <w:rFonts w:ascii="Times New Roman" w:hAnsi="Times New Roman" w:cs="Times New Roman"/>
            <w:color w:val="222222"/>
            <w:sz w:val="24"/>
            <w:szCs w:val="24"/>
            <w:shd w:val="clear" w:color="auto" w:fill="FFFFFF"/>
          </w:rPr>
          <w:delText>interactions within the brain networks</w:delText>
        </w:r>
      </w:del>
      <w:ins w:id="19" w:author="Jeff Shrager" w:date="2015-09-17T12:04:00Z">
        <w:r w:rsidR="004758FC">
          <w:rPr>
            <w:rFonts w:ascii="Times New Roman" w:hAnsi="Times New Roman" w:cs="Times New Roman"/>
            <w:color w:val="222222"/>
            <w:sz w:val="24"/>
            <w:szCs w:val="24"/>
            <w:shd w:val="clear" w:color="auto" w:fill="FFFFFF"/>
          </w:rPr>
          <w:t>these</w:t>
        </w:r>
      </w:ins>
      <w:r w:rsidRPr="007342BF">
        <w:rPr>
          <w:rFonts w:ascii="Times New Roman" w:hAnsi="Times New Roman" w:cs="Times New Roman"/>
          <w:color w:val="222222"/>
          <w:sz w:val="24"/>
          <w:szCs w:val="24"/>
          <w:shd w:val="clear" w:color="auto" w:fill="FFFFFF"/>
        </w:rPr>
        <w:t xml:space="preserve"> </w:t>
      </w:r>
      <w:del w:id="20" w:author="Jeff Shrager" w:date="2015-09-17T12:04:00Z">
        <w:r w:rsidRPr="007342BF" w:rsidDel="004758FC">
          <w:rPr>
            <w:rFonts w:ascii="Times New Roman" w:hAnsi="Times New Roman" w:cs="Times New Roman"/>
            <w:color w:val="222222"/>
            <w:sz w:val="24"/>
            <w:szCs w:val="24"/>
            <w:shd w:val="clear" w:color="auto" w:fill="FFFFFF"/>
          </w:rPr>
          <w:delText xml:space="preserve">evolve </w:delText>
        </w:r>
      </w:del>
      <w:ins w:id="21" w:author="Jeff Shrager" w:date="2015-09-17T12:04:00Z">
        <w:r w:rsidR="004758FC">
          <w:rPr>
            <w:rFonts w:ascii="Times New Roman" w:hAnsi="Times New Roman" w:cs="Times New Roman"/>
            <w:color w:val="222222"/>
            <w:sz w:val="24"/>
            <w:szCs w:val="24"/>
            <w:shd w:val="clear" w:color="auto" w:fill="FFFFFF"/>
          </w:rPr>
          <w:t>change</w:t>
        </w:r>
        <w:r w:rsidR="004758FC" w:rsidRPr="007342BF">
          <w:rPr>
            <w:rFonts w:ascii="Times New Roman" w:hAnsi="Times New Roman" w:cs="Times New Roman"/>
            <w:color w:val="222222"/>
            <w:sz w:val="24"/>
            <w:szCs w:val="24"/>
            <w:shd w:val="clear" w:color="auto" w:fill="FFFFFF"/>
          </w:rPr>
          <w:t xml:space="preserve"> </w:t>
        </w:r>
      </w:ins>
      <w:del w:id="22" w:author="Jeff Shrager" w:date="2015-09-17T12:04:00Z">
        <w:r w:rsidRPr="007342BF" w:rsidDel="004758FC">
          <w:rPr>
            <w:rFonts w:ascii="Times New Roman" w:hAnsi="Times New Roman" w:cs="Times New Roman"/>
            <w:color w:val="222222"/>
            <w:sz w:val="24"/>
            <w:szCs w:val="24"/>
            <w:shd w:val="clear" w:color="auto" w:fill="FFFFFF"/>
          </w:rPr>
          <w:delText xml:space="preserve">over </w:delText>
        </w:r>
      </w:del>
      <w:ins w:id="23" w:author="Jeff Shrager" w:date="2015-09-17T12:04:00Z">
        <w:r w:rsidR="00BC713B">
          <w:rPr>
            <w:rFonts w:ascii="Times New Roman" w:hAnsi="Times New Roman" w:cs="Times New Roman"/>
            <w:color w:val="222222"/>
            <w:sz w:val="24"/>
            <w:szCs w:val="24"/>
            <w:shd w:val="clear" w:color="auto" w:fill="FFFFFF"/>
          </w:rPr>
          <w:t>with learning</w:t>
        </w:r>
        <w:r w:rsidR="004758FC">
          <w:rPr>
            <w:rFonts w:ascii="Times New Roman" w:hAnsi="Times New Roman" w:cs="Times New Roman"/>
            <w:color w:val="222222"/>
            <w:sz w:val="24"/>
            <w:szCs w:val="24"/>
            <w:shd w:val="clear" w:color="auto" w:fill="FFFFFF"/>
          </w:rPr>
          <w:t xml:space="preserve"> and</w:t>
        </w:r>
        <w:r w:rsidR="004758FC" w:rsidRPr="007342BF">
          <w:rPr>
            <w:rFonts w:ascii="Times New Roman" w:hAnsi="Times New Roman" w:cs="Times New Roman"/>
            <w:color w:val="222222"/>
            <w:sz w:val="24"/>
            <w:szCs w:val="24"/>
            <w:shd w:val="clear" w:color="auto" w:fill="FFFFFF"/>
          </w:rPr>
          <w:t xml:space="preserve"> </w:t>
        </w:r>
      </w:ins>
      <w:r w:rsidRPr="007342BF">
        <w:rPr>
          <w:rFonts w:ascii="Times New Roman" w:hAnsi="Times New Roman" w:cs="Times New Roman"/>
          <w:color w:val="222222"/>
          <w:sz w:val="24"/>
          <w:szCs w:val="24"/>
          <w:shd w:val="clear" w:color="auto" w:fill="FFFFFF"/>
        </w:rPr>
        <w:t>development</w:t>
      </w:r>
      <w:del w:id="24" w:author="Jeff Shrager" w:date="2015-09-17T12:04:00Z">
        <w:r w:rsidRPr="007342BF" w:rsidDel="004758FC">
          <w:rPr>
            <w:rFonts w:ascii="Times New Roman" w:hAnsi="Times New Roman" w:cs="Times New Roman"/>
            <w:color w:val="222222"/>
            <w:sz w:val="24"/>
            <w:szCs w:val="24"/>
            <w:shd w:val="clear" w:color="auto" w:fill="FFFFFF"/>
          </w:rPr>
          <w:delText xml:space="preserve"> and learning</w:delText>
        </w:r>
      </w:del>
      <w:r w:rsidRPr="007342BF">
        <w:rPr>
          <w:rFonts w:ascii="Times New Roman" w:hAnsi="Times New Roman" w:cs="Times New Roman"/>
          <w:color w:val="222222"/>
          <w:sz w:val="24"/>
          <w:szCs w:val="24"/>
          <w:shd w:val="clear" w:color="auto" w:fill="FFFFFF"/>
        </w:rPr>
        <w:t xml:space="preserve">. </w:t>
      </w:r>
      <w:del w:id="25" w:author="Jeff Shrager" w:date="2015-09-17T12:04:00Z">
        <w:r w:rsidRPr="007342BF" w:rsidDel="004758FC">
          <w:rPr>
            <w:rFonts w:ascii="Times New Roman" w:hAnsi="Times New Roman" w:cs="Times New Roman"/>
            <w:color w:val="222222"/>
            <w:sz w:val="24"/>
            <w:szCs w:val="24"/>
            <w:shd w:val="clear" w:color="auto" w:fill="FFFFFF"/>
          </w:rPr>
          <w:delText>However, t</w:delText>
        </w:r>
      </w:del>
      <w:del w:id="26" w:author="Jeff Shrager" w:date="2015-09-17T12:05:00Z">
        <w:r w:rsidRPr="007342BF" w:rsidDel="009B43A3">
          <w:rPr>
            <w:rFonts w:ascii="Times New Roman" w:hAnsi="Times New Roman" w:cs="Times New Roman"/>
            <w:color w:val="222222"/>
            <w:sz w:val="24"/>
            <w:szCs w:val="24"/>
            <w:shd w:val="clear" w:color="auto" w:fill="FFFFFF"/>
          </w:rPr>
          <w:delText xml:space="preserve">o </w:delText>
        </w:r>
        <w:r w:rsidRPr="007342BF" w:rsidDel="00005F99">
          <w:rPr>
            <w:rFonts w:ascii="Times New Roman" w:hAnsi="Times New Roman" w:cs="Times New Roman"/>
            <w:color w:val="222222"/>
            <w:sz w:val="24"/>
            <w:szCs w:val="24"/>
            <w:shd w:val="clear" w:color="auto" w:fill="FFFFFF"/>
          </w:rPr>
          <w:delText xml:space="preserve">answer </w:delText>
        </w:r>
        <w:r w:rsidRPr="007342BF" w:rsidDel="009B43A3">
          <w:rPr>
            <w:rFonts w:ascii="Times New Roman" w:hAnsi="Times New Roman" w:cs="Times New Roman"/>
            <w:color w:val="222222"/>
            <w:sz w:val="24"/>
            <w:szCs w:val="24"/>
            <w:shd w:val="clear" w:color="auto" w:fill="FFFFFF"/>
          </w:rPr>
          <w:delText xml:space="preserve">these </w:delText>
        </w:r>
        <w:r w:rsidRPr="007342BF" w:rsidDel="00005F99">
          <w:rPr>
            <w:rFonts w:ascii="Times New Roman" w:hAnsi="Times New Roman" w:cs="Times New Roman"/>
            <w:color w:val="222222"/>
            <w:sz w:val="24"/>
            <w:szCs w:val="24"/>
            <w:shd w:val="clear" w:color="auto" w:fill="FFFFFF"/>
          </w:rPr>
          <w:delText xml:space="preserve">pivotal </w:delText>
        </w:r>
        <w:r w:rsidRPr="007342BF" w:rsidDel="009B43A3">
          <w:rPr>
            <w:rFonts w:ascii="Times New Roman" w:hAnsi="Times New Roman" w:cs="Times New Roman"/>
            <w:color w:val="222222"/>
            <w:sz w:val="24"/>
            <w:szCs w:val="24"/>
            <w:shd w:val="clear" w:color="auto" w:fill="FFFFFF"/>
          </w:rPr>
          <w:delText xml:space="preserve">questions requires investigation into a domain in which the cognitive behaviors underpinned by the interactive brain networks are fairly complex but still tractable. </w:delText>
        </w:r>
      </w:del>
      <w:ins w:id="27" w:author="Jeff Shrager" w:date="2015-09-17T12:06:00Z">
        <w:r w:rsidR="009B43A3">
          <w:rPr>
            <w:rFonts w:ascii="Times New Roman" w:hAnsi="Times New Roman" w:cs="Times New Roman"/>
            <w:color w:val="222222"/>
            <w:sz w:val="24"/>
            <w:szCs w:val="24"/>
            <w:shd w:val="clear" w:color="auto" w:fill="FFFFFF"/>
          </w:rPr>
          <w:t>C</w:t>
        </w:r>
      </w:ins>
      <w:del w:id="28" w:author="Jeff Shrager" w:date="2015-09-17T12:06:00Z">
        <w:r w:rsidRPr="007342BF" w:rsidDel="009B43A3">
          <w:rPr>
            <w:rFonts w:ascii="Times New Roman" w:hAnsi="Times New Roman" w:cs="Times New Roman"/>
            <w:color w:val="222222"/>
            <w:sz w:val="24"/>
            <w:szCs w:val="24"/>
            <w:shd w:val="clear" w:color="auto" w:fill="FFFFFF"/>
          </w:rPr>
          <w:delText>Analyzing c</w:delText>
        </w:r>
      </w:del>
      <w:r w:rsidRPr="007342BF">
        <w:rPr>
          <w:rFonts w:ascii="Times New Roman" w:hAnsi="Times New Roman" w:cs="Times New Roman"/>
          <w:color w:val="222222"/>
          <w:sz w:val="24"/>
          <w:szCs w:val="24"/>
          <w:shd w:val="clear" w:color="auto" w:fill="FFFFFF"/>
        </w:rPr>
        <w:t xml:space="preserve">hildren’s arithmetic, </w:t>
      </w:r>
      <w:del w:id="29" w:author="Jeff Shrager" w:date="2015-09-17T12:06:00Z">
        <w:r w:rsidRPr="007342BF" w:rsidDel="009B43A3">
          <w:rPr>
            <w:rFonts w:ascii="Times New Roman" w:hAnsi="Times New Roman" w:cs="Times New Roman"/>
            <w:color w:val="222222"/>
            <w:sz w:val="24"/>
            <w:szCs w:val="24"/>
            <w:shd w:val="clear" w:color="auto" w:fill="FFFFFF"/>
          </w:rPr>
          <w:delText xml:space="preserve">and </w:delText>
        </w:r>
      </w:del>
      <w:r w:rsidRPr="007342BF">
        <w:rPr>
          <w:rFonts w:ascii="Times New Roman" w:hAnsi="Times New Roman" w:cs="Times New Roman"/>
          <w:color w:val="222222"/>
          <w:sz w:val="24"/>
          <w:szCs w:val="24"/>
          <w:shd w:val="clear" w:color="auto" w:fill="FFFFFF"/>
        </w:rPr>
        <w:t>more specifically</w:t>
      </w:r>
      <w:del w:id="30" w:author="Jeff Shrager" w:date="2015-09-17T12:06:00Z">
        <w:r w:rsidRPr="007342BF" w:rsidDel="009B43A3">
          <w:rPr>
            <w:rFonts w:ascii="Times New Roman" w:hAnsi="Times New Roman" w:cs="Times New Roman"/>
            <w:color w:val="222222"/>
            <w:sz w:val="24"/>
            <w:szCs w:val="24"/>
            <w:shd w:val="clear" w:color="auto" w:fill="FFFFFF"/>
          </w:rPr>
          <w:delText>,</w:delText>
        </w:r>
      </w:del>
      <w:r w:rsidRPr="007342BF">
        <w:rPr>
          <w:rFonts w:ascii="Times New Roman" w:hAnsi="Times New Roman" w:cs="Times New Roman"/>
          <w:color w:val="222222"/>
          <w:sz w:val="24"/>
          <w:szCs w:val="24"/>
          <w:shd w:val="clear" w:color="auto" w:fill="FFFFFF"/>
        </w:rPr>
        <w:t xml:space="preserve"> children's small number addition (hereafter simply called "addition"), provides </w:t>
      </w:r>
      <w:del w:id="31" w:author="Jeff Shrager" w:date="2015-09-17T12:06:00Z">
        <w:r w:rsidRPr="007342BF" w:rsidDel="009B43A3">
          <w:rPr>
            <w:rFonts w:ascii="Times New Roman" w:hAnsi="Times New Roman" w:cs="Times New Roman"/>
            <w:color w:val="222222"/>
            <w:sz w:val="24"/>
            <w:szCs w:val="24"/>
            <w:shd w:val="clear" w:color="auto" w:fill="FFFFFF"/>
          </w:rPr>
          <w:delText xml:space="preserve">such </w:delText>
        </w:r>
      </w:del>
      <w:ins w:id="32" w:author="Jeff Shrager" w:date="2015-09-17T12:06:00Z">
        <w:r w:rsidR="009B43A3">
          <w:rPr>
            <w:rFonts w:ascii="Times New Roman" w:hAnsi="Times New Roman" w:cs="Times New Roman"/>
            <w:color w:val="222222"/>
            <w:sz w:val="24"/>
            <w:szCs w:val="24"/>
            <w:shd w:val="clear" w:color="auto" w:fill="FFFFFF"/>
          </w:rPr>
          <w:t>a</w:t>
        </w:r>
        <w:r w:rsidR="009B43A3" w:rsidRPr="007342BF">
          <w:rPr>
            <w:rFonts w:ascii="Times New Roman" w:hAnsi="Times New Roman" w:cs="Times New Roman"/>
            <w:color w:val="222222"/>
            <w:sz w:val="24"/>
            <w:szCs w:val="24"/>
            <w:shd w:val="clear" w:color="auto" w:fill="FFFFFF"/>
          </w:rPr>
          <w:t xml:space="preserve"> </w:t>
        </w:r>
      </w:ins>
      <w:r w:rsidRPr="007342BF">
        <w:rPr>
          <w:rFonts w:ascii="Times New Roman" w:hAnsi="Times New Roman" w:cs="Times New Roman"/>
          <w:color w:val="222222"/>
          <w:sz w:val="24"/>
          <w:szCs w:val="24"/>
          <w:shd w:val="clear" w:color="auto" w:fill="FFFFFF"/>
        </w:rPr>
        <w:t>unique opportunity</w:t>
      </w:r>
      <w:del w:id="33" w:author="Jeff Shrager" w:date="2015-09-17T12:06:00Z">
        <w:r w:rsidRPr="007342BF" w:rsidDel="009B43A3">
          <w:rPr>
            <w:rFonts w:ascii="Times New Roman" w:hAnsi="Times New Roman" w:cs="Times New Roman"/>
            <w:color w:val="222222"/>
            <w:sz w:val="24"/>
            <w:szCs w:val="24"/>
            <w:shd w:val="clear" w:color="auto" w:fill="FFFFFF"/>
          </w:rPr>
          <w:delText xml:space="preserve">. </w:delText>
        </w:r>
      </w:del>
      <w:ins w:id="34" w:author="Jeff Shrager" w:date="2015-09-17T12:06:00Z">
        <w:r w:rsidR="009B43A3">
          <w:rPr>
            <w:rFonts w:ascii="Times New Roman" w:hAnsi="Times New Roman" w:cs="Times New Roman"/>
            <w:color w:val="222222"/>
            <w:sz w:val="24"/>
            <w:szCs w:val="24"/>
            <w:shd w:val="clear" w:color="auto" w:fill="FFFFFF"/>
          </w:rPr>
          <w:t xml:space="preserve"> t</w:t>
        </w:r>
      </w:ins>
      <w:ins w:id="35" w:author="Jeff Shrager" w:date="2015-09-17T12:05:00Z">
        <w:r w:rsidR="009B43A3" w:rsidRPr="007342BF">
          <w:rPr>
            <w:rFonts w:ascii="Times New Roman" w:hAnsi="Times New Roman" w:cs="Times New Roman"/>
            <w:color w:val="222222"/>
            <w:sz w:val="24"/>
            <w:szCs w:val="24"/>
            <w:shd w:val="clear" w:color="auto" w:fill="FFFFFF"/>
          </w:rPr>
          <w:t xml:space="preserve">o </w:t>
        </w:r>
      </w:ins>
      <w:ins w:id="36" w:author="Jeff Shrager" w:date="2015-09-17T12:06:00Z">
        <w:r w:rsidR="009B43A3">
          <w:rPr>
            <w:rFonts w:ascii="Times New Roman" w:hAnsi="Times New Roman" w:cs="Times New Roman"/>
            <w:color w:val="222222"/>
            <w:sz w:val="24"/>
            <w:szCs w:val="24"/>
            <w:shd w:val="clear" w:color="auto" w:fill="FFFFFF"/>
          </w:rPr>
          <w:t>investigate</w:t>
        </w:r>
      </w:ins>
      <w:ins w:id="37" w:author="Jeff Shrager" w:date="2015-09-17T12:05:00Z">
        <w:r w:rsidR="009B43A3" w:rsidRPr="007342BF">
          <w:rPr>
            <w:rFonts w:ascii="Times New Roman" w:hAnsi="Times New Roman" w:cs="Times New Roman"/>
            <w:color w:val="222222"/>
            <w:sz w:val="24"/>
            <w:szCs w:val="24"/>
            <w:shd w:val="clear" w:color="auto" w:fill="FFFFFF"/>
          </w:rPr>
          <w:t xml:space="preserve"> </w:t>
        </w:r>
        <w:r w:rsidR="009B43A3" w:rsidRPr="007342BF">
          <w:rPr>
            <w:rFonts w:ascii="Times New Roman" w:hAnsi="Times New Roman" w:cs="Times New Roman"/>
            <w:color w:val="222222"/>
            <w:sz w:val="24"/>
            <w:szCs w:val="24"/>
            <w:shd w:val="clear" w:color="auto" w:fill="FFFFFF"/>
          </w:rPr>
          <w:t>these questions</w:t>
        </w:r>
      </w:ins>
      <w:ins w:id="38" w:author="Jeff Shrager" w:date="2015-09-17T12:06:00Z">
        <w:r w:rsidR="009B43A3">
          <w:rPr>
            <w:rFonts w:ascii="Times New Roman" w:hAnsi="Times New Roman" w:cs="Times New Roman"/>
            <w:color w:val="222222"/>
            <w:sz w:val="24"/>
            <w:szCs w:val="24"/>
            <w:shd w:val="clear" w:color="auto" w:fill="FFFFFF"/>
          </w:rPr>
          <w:t xml:space="preserve">, as the phenomena in this domain </w:t>
        </w:r>
      </w:ins>
      <w:ins w:id="39" w:author="Jeff Shrager" w:date="2015-09-17T12:05:00Z">
        <w:r w:rsidR="009B43A3" w:rsidRPr="007342BF">
          <w:rPr>
            <w:rFonts w:ascii="Times New Roman" w:hAnsi="Times New Roman" w:cs="Times New Roman"/>
            <w:color w:val="222222"/>
            <w:sz w:val="24"/>
            <w:szCs w:val="24"/>
            <w:shd w:val="clear" w:color="auto" w:fill="FFFFFF"/>
          </w:rPr>
          <w:t>are complex</w:t>
        </w:r>
      </w:ins>
      <w:ins w:id="40" w:author="Jeff Shrager" w:date="2015-09-17T12:07:00Z">
        <w:r w:rsidR="009B43A3">
          <w:rPr>
            <w:rFonts w:ascii="Times New Roman" w:hAnsi="Times New Roman" w:cs="Times New Roman"/>
            <w:color w:val="222222"/>
            <w:sz w:val="24"/>
            <w:szCs w:val="24"/>
            <w:shd w:val="clear" w:color="auto" w:fill="FFFFFF"/>
          </w:rPr>
          <w:t xml:space="preserve"> and foundational, yet</w:t>
        </w:r>
      </w:ins>
      <w:ins w:id="41" w:author="Jeff Shrager" w:date="2015-09-17T12:05:00Z">
        <w:r w:rsidR="009B43A3" w:rsidRPr="007342BF">
          <w:rPr>
            <w:rFonts w:ascii="Times New Roman" w:hAnsi="Times New Roman" w:cs="Times New Roman"/>
            <w:color w:val="222222"/>
            <w:sz w:val="24"/>
            <w:szCs w:val="24"/>
            <w:shd w:val="clear" w:color="auto" w:fill="FFFFFF"/>
          </w:rPr>
          <w:t xml:space="preserve"> still tractable. </w:t>
        </w:r>
      </w:ins>
      <w:r w:rsidRPr="007342BF">
        <w:rPr>
          <w:rFonts w:ascii="Times New Roman" w:hAnsi="Times New Roman" w:cs="Times New Roman"/>
          <w:color w:val="222222"/>
          <w:sz w:val="24"/>
          <w:szCs w:val="24"/>
          <w:shd w:val="clear" w:color="auto" w:fill="FFFFFF"/>
        </w:rPr>
        <w:t xml:space="preserve">Unlike many domains, </w:t>
      </w:r>
      <w:del w:id="42" w:author="Jeff Shrager" w:date="2015-09-17T12:07:00Z">
        <w:r w:rsidRPr="007342BF" w:rsidDel="00A57478">
          <w:rPr>
            <w:rFonts w:ascii="Times New Roman" w:hAnsi="Times New Roman" w:cs="Times New Roman"/>
            <w:color w:val="222222"/>
            <w:sz w:val="24"/>
            <w:szCs w:val="24"/>
            <w:shd w:val="clear" w:color="auto" w:fill="FFFFFF"/>
          </w:rPr>
          <w:delText xml:space="preserve">solving </w:delText>
        </w:r>
      </w:del>
      <w:r w:rsidRPr="007342BF">
        <w:rPr>
          <w:rFonts w:ascii="Times New Roman" w:hAnsi="Times New Roman" w:cs="Times New Roman"/>
          <w:color w:val="222222"/>
          <w:sz w:val="24"/>
          <w:szCs w:val="24"/>
          <w:shd w:val="clear" w:color="auto" w:fill="FFFFFF"/>
        </w:rPr>
        <w:t xml:space="preserve">addition </w:t>
      </w:r>
      <w:del w:id="43" w:author="Jeff Shrager" w:date="2015-09-17T12:07:00Z">
        <w:r w:rsidRPr="007342BF" w:rsidDel="00A57478">
          <w:rPr>
            <w:rFonts w:ascii="Times New Roman" w:hAnsi="Times New Roman" w:cs="Times New Roman"/>
            <w:color w:val="222222"/>
            <w:sz w:val="24"/>
            <w:szCs w:val="24"/>
            <w:shd w:val="clear" w:color="auto" w:fill="FFFFFF"/>
          </w:rPr>
          <w:delText xml:space="preserve">problems in children </w:delText>
        </w:r>
      </w:del>
      <w:del w:id="44" w:author="Jeff Shrager" w:date="2015-09-17T12:08:00Z">
        <w:r w:rsidRPr="007342BF" w:rsidDel="00615BFB">
          <w:rPr>
            <w:rFonts w:ascii="Times New Roman" w:hAnsi="Times New Roman" w:cs="Times New Roman"/>
            <w:color w:val="222222"/>
            <w:sz w:val="24"/>
            <w:szCs w:val="24"/>
            <w:shd w:val="clear" w:color="auto" w:fill="FFFFFF"/>
          </w:rPr>
          <w:delText>requires</w:delText>
        </w:r>
      </w:del>
      <w:ins w:id="45" w:author="Jeff Shrager" w:date="2015-09-17T12:08:00Z">
        <w:r w:rsidR="00615BFB">
          <w:rPr>
            <w:rFonts w:ascii="Times New Roman" w:hAnsi="Times New Roman" w:cs="Times New Roman"/>
            <w:color w:val="222222"/>
            <w:sz w:val="24"/>
            <w:szCs w:val="24"/>
            <w:shd w:val="clear" w:color="auto" w:fill="FFFFFF"/>
          </w:rPr>
          <w:t xml:space="preserve">involves a range of </w:t>
        </w:r>
      </w:ins>
      <w:del w:id="46" w:author="Jeff Shrager" w:date="2015-09-17T12:08:00Z">
        <w:r w:rsidRPr="007342BF" w:rsidDel="00615BFB">
          <w:rPr>
            <w:rFonts w:ascii="Times New Roman" w:hAnsi="Times New Roman" w:cs="Times New Roman"/>
            <w:color w:val="222222"/>
            <w:sz w:val="24"/>
            <w:szCs w:val="24"/>
            <w:shd w:val="clear" w:color="auto" w:fill="FFFFFF"/>
          </w:rPr>
          <w:delText xml:space="preserve"> various </w:delText>
        </w:r>
      </w:del>
      <w:r w:rsidRPr="007342BF">
        <w:rPr>
          <w:rFonts w:ascii="Times New Roman" w:hAnsi="Times New Roman" w:cs="Times New Roman"/>
          <w:color w:val="222222"/>
          <w:sz w:val="24"/>
          <w:szCs w:val="24"/>
          <w:shd w:val="clear" w:color="auto" w:fill="FFFFFF"/>
        </w:rPr>
        <w:t xml:space="preserve">cognitive </w:t>
      </w:r>
      <w:ins w:id="47" w:author="Jeff Shrager" w:date="2015-09-17T12:08:00Z">
        <w:r w:rsidR="00615BFB">
          <w:rPr>
            <w:rFonts w:ascii="Times New Roman" w:hAnsi="Times New Roman" w:cs="Times New Roman"/>
            <w:color w:val="222222"/>
            <w:sz w:val="24"/>
            <w:szCs w:val="24"/>
            <w:shd w:val="clear" w:color="auto" w:fill="FFFFFF"/>
          </w:rPr>
          <w:t xml:space="preserve">(and often physical) </w:t>
        </w:r>
      </w:ins>
      <w:del w:id="48" w:author="Jeff Shrager" w:date="2015-09-17T12:08:00Z">
        <w:r w:rsidRPr="007342BF" w:rsidDel="00615BFB">
          <w:rPr>
            <w:rFonts w:ascii="Times New Roman" w:hAnsi="Times New Roman" w:cs="Times New Roman"/>
            <w:color w:val="222222"/>
            <w:sz w:val="24"/>
            <w:szCs w:val="24"/>
            <w:shd w:val="clear" w:color="auto" w:fill="FFFFFF"/>
          </w:rPr>
          <w:delText xml:space="preserve">skills </w:delText>
        </w:r>
      </w:del>
      <w:ins w:id="49" w:author="Jeff Shrager" w:date="2015-09-17T12:08:00Z">
        <w:r w:rsidR="00615BFB">
          <w:rPr>
            <w:rFonts w:ascii="Times New Roman" w:hAnsi="Times New Roman" w:cs="Times New Roman"/>
            <w:color w:val="222222"/>
            <w:sz w:val="24"/>
            <w:szCs w:val="24"/>
            <w:shd w:val="clear" w:color="auto" w:fill="FFFFFF"/>
          </w:rPr>
          <w:t>action</w:t>
        </w:r>
        <w:r w:rsidR="00615BFB" w:rsidRPr="007342BF">
          <w:rPr>
            <w:rFonts w:ascii="Times New Roman" w:hAnsi="Times New Roman" w:cs="Times New Roman"/>
            <w:color w:val="222222"/>
            <w:sz w:val="24"/>
            <w:szCs w:val="24"/>
            <w:shd w:val="clear" w:color="auto" w:fill="FFFFFF"/>
          </w:rPr>
          <w:t xml:space="preserve"> </w:t>
        </w:r>
      </w:ins>
      <w:r w:rsidRPr="007342BF">
        <w:rPr>
          <w:rFonts w:ascii="Times New Roman" w:hAnsi="Times New Roman" w:cs="Times New Roman"/>
          <w:color w:val="222222"/>
          <w:sz w:val="24"/>
          <w:szCs w:val="24"/>
          <w:shd w:val="clear" w:color="auto" w:fill="FFFFFF"/>
        </w:rPr>
        <w:t xml:space="preserve">(Geary et al., 1992; </w:t>
      </w:r>
      <w:proofErr w:type="spellStart"/>
      <w:r w:rsidRPr="007342BF">
        <w:rPr>
          <w:rFonts w:ascii="Times New Roman" w:hAnsi="Times New Roman" w:cs="Times New Roman"/>
          <w:color w:val="222222"/>
          <w:sz w:val="24"/>
          <w:szCs w:val="24"/>
          <w:shd w:val="clear" w:color="auto" w:fill="FFFFFF"/>
        </w:rPr>
        <w:t>Siegler</w:t>
      </w:r>
      <w:proofErr w:type="spellEnd"/>
      <w:r w:rsidRPr="007342BF">
        <w:rPr>
          <w:rFonts w:ascii="Times New Roman" w:hAnsi="Times New Roman" w:cs="Times New Roman"/>
          <w:color w:val="222222"/>
          <w:sz w:val="24"/>
          <w:szCs w:val="24"/>
          <w:shd w:val="clear" w:color="auto" w:fill="FFFFFF"/>
        </w:rPr>
        <w:t xml:space="preserve">, 1996), </w:t>
      </w:r>
      <w:del w:id="50" w:author="Jeff Shrager" w:date="2015-09-17T12:08:00Z">
        <w:r w:rsidRPr="007342BF" w:rsidDel="00615BFB">
          <w:rPr>
            <w:rFonts w:ascii="Times New Roman" w:hAnsi="Times New Roman" w:cs="Times New Roman"/>
            <w:color w:val="222222"/>
            <w:sz w:val="24"/>
            <w:szCs w:val="24"/>
            <w:shd w:val="clear" w:color="auto" w:fill="FFFFFF"/>
          </w:rPr>
          <w:delText xml:space="preserve">but </w:delText>
        </w:r>
      </w:del>
      <w:ins w:id="51" w:author="Jeff Shrager" w:date="2015-09-17T12:08:00Z">
        <w:r w:rsidR="00615BFB">
          <w:rPr>
            <w:rFonts w:ascii="Times New Roman" w:hAnsi="Times New Roman" w:cs="Times New Roman"/>
            <w:color w:val="222222"/>
            <w:sz w:val="24"/>
            <w:szCs w:val="24"/>
            <w:shd w:val="clear" w:color="auto" w:fill="FFFFFF"/>
          </w:rPr>
          <w:t>yet</w:t>
        </w:r>
        <w:r w:rsidR="00615BFB" w:rsidRPr="007342BF">
          <w:rPr>
            <w:rFonts w:ascii="Times New Roman" w:hAnsi="Times New Roman" w:cs="Times New Roman"/>
            <w:color w:val="222222"/>
            <w:sz w:val="24"/>
            <w:szCs w:val="24"/>
            <w:shd w:val="clear" w:color="auto" w:fill="FFFFFF"/>
          </w:rPr>
          <w:t xml:space="preserve"> </w:t>
        </w:r>
      </w:ins>
      <w:r w:rsidRPr="007342BF">
        <w:rPr>
          <w:rFonts w:ascii="Times New Roman" w:hAnsi="Times New Roman" w:cs="Times New Roman"/>
          <w:color w:val="222222"/>
          <w:sz w:val="24"/>
          <w:szCs w:val="24"/>
          <w:shd w:val="clear" w:color="auto" w:fill="FFFFFF"/>
        </w:rPr>
        <w:t>it has well-</w:t>
      </w:r>
      <w:ins w:id="52" w:author="Jeff Shrager" w:date="2015-09-17T12:08:00Z">
        <w:r w:rsidR="00615BFB">
          <w:rPr>
            <w:rFonts w:ascii="Times New Roman" w:hAnsi="Times New Roman" w:cs="Times New Roman"/>
            <w:color w:val="222222"/>
            <w:sz w:val="24"/>
            <w:szCs w:val="24"/>
            <w:shd w:val="clear" w:color="auto" w:fill="FFFFFF"/>
          </w:rPr>
          <w:t xml:space="preserve">defined </w:t>
        </w:r>
      </w:ins>
      <w:proofErr w:type="spellStart"/>
      <w:r w:rsidRPr="007342BF">
        <w:rPr>
          <w:rFonts w:ascii="Times New Roman" w:hAnsi="Times New Roman" w:cs="Times New Roman"/>
          <w:color w:val="222222"/>
          <w:sz w:val="24"/>
          <w:szCs w:val="24"/>
          <w:shd w:val="clear" w:color="auto" w:fill="FFFFFF"/>
        </w:rPr>
        <w:t>structur</w:t>
      </w:r>
      <w:proofErr w:type="spellEnd"/>
      <w:ins w:id="53" w:author="Jeff Shrager" w:date="2015-09-17T12:08:00Z">
        <w:r w:rsidR="00615BFB">
          <w:rPr>
            <w:rFonts w:ascii="Times New Roman" w:hAnsi="Times New Roman" w:cs="Times New Roman"/>
            <w:color w:val="222222"/>
            <w:sz w:val="24"/>
            <w:szCs w:val="24"/>
            <w:shd w:val="clear" w:color="auto" w:fill="FFFFFF"/>
          </w:rPr>
          <w:t xml:space="preserve"> </w:t>
        </w:r>
      </w:ins>
      <w:del w:id="54" w:author="Jeff Shrager" w:date="2015-09-17T12:08:00Z">
        <w:r w:rsidRPr="007342BF" w:rsidDel="00615BFB">
          <w:rPr>
            <w:rFonts w:ascii="Times New Roman" w:hAnsi="Times New Roman" w:cs="Times New Roman"/>
            <w:color w:val="222222"/>
            <w:sz w:val="24"/>
            <w:szCs w:val="24"/>
            <w:shd w:val="clear" w:color="auto" w:fill="FFFFFF"/>
          </w:rPr>
          <w:delText xml:space="preserve">ed reasoning </w:delText>
        </w:r>
      </w:del>
      <w:r w:rsidRPr="007342BF">
        <w:rPr>
          <w:rFonts w:ascii="Times New Roman" w:hAnsi="Times New Roman" w:cs="Times New Roman"/>
          <w:color w:val="222222"/>
          <w:sz w:val="24"/>
          <w:szCs w:val="24"/>
          <w:shd w:val="clear" w:color="auto" w:fill="FFFFFF"/>
        </w:rPr>
        <w:t xml:space="preserve">with formally correct answers, </w:t>
      </w:r>
      <w:del w:id="55" w:author="Jeff Shrager" w:date="2015-09-17T12:08:00Z">
        <w:r w:rsidRPr="007342BF" w:rsidDel="00615BFB">
          <w:rPr>
            <w:rFonts w:ascii="Times New Roman" w:hAnsi="Times New Roman" w:cs="Times New Roman"/>
            <w:color w:val="222222"/>
            <w:sz w:val="24"/>
            <w:szCs w:val="24"/>
            <w:shd w:val="clear" w:color="auto" w:fill="FFFFFF"/>
          </w:rPr>
          <w:delText xml:space="preserve">and </w:delText>
        </w:r>
      </w:del>
      <w:ins w:id="56" w:author="Jeff Shrager" w:date="2015-09-17T12:08:00Z">
        <w:r w:rsidR="00615BFB">
          <w:rPr>
            <w:rFonts w:ascii="Times New Roman" w:hAnsi="Times New Roman" w:cs="Times New Roman"/>
            <w:color w:val="222222"/>
            <w:sz w:val="24"/>
            <w:szCs w:val="24"/>
            <w:shd w:val="clear" w:color="auto" w:fill="FFFFFF"/>
          </w:rPr>
          <w:t>so that</w:t>
        </w:r>
        <w:r w:rsidR="00615BFB" w:rsidRPr="007342BF">
          <w:rPr>
            <w:rFonts w:ascii="Times New Roman" w:hAnsi="Times New Roman" w:cs="Times New Roman"/>
            <w:color w:val="222222"/>
            <w:sz w:val="24"/>
            <w:szCs w:val="24"/>
            <w:shd w:val="clear" w:color="auto" w:fill="FFFFFF"/>
          </w:rPr>
          <w:t xml:space="preserve"> </w:t>
        </w:r>
      </w:ins>
      <w:r w:rsidRPr="007342BF">
        <w:rPr>
          <w:rFonts w:ascii="Times New Roman" w:hAnsi="Times New Roman" w:cs="Times New Roman"/>
          <w:color w:val="222222"/>
          <w:sz w:val="24"/>
          <w:szCs w:val="24"/>
          <w:shd w:val="clear" w:color="auto" w:fill="FFFFFF"/>
        </w:rPr>
        <w:t xml:space="preserve">the space of possible </w:t>
      </w:r>
      <w:ins w:id="57" w:author="Jeff Shrager" w:date="2015-09-17T12:08:00Z">
        <w:r w:rsidR="00615BFB">
          <w:rPr>
            <w:rFonts w:ascii="Times New Roman" w:hAnsi="Times New Roman" w:cs="Times New Roman"/>
            <w:color w:val="222222"/>
            <w:sz w:val="24"/>
            <w:szCs w:val="24"/>
            <w:shd w:val="clear" w:color="auto" w:fill="FFFFFF"/>
          </w:rPr>
          <w:t xml:space="preserve">correct (or plausibly incorrect) </w:t>
        </w:r>
      </w:ins>
      <w:r w:rsidRPr="007342BF">
        <w:rPr>
          <w:rFonts w:ascii="Times New Roman" w:hAnsi="Times New Roman" w:cs="Times New Roman"/>
          <w:color w:val="222222"/>
          <w:sz w:val="24"/>
          <w:szCs w:val="24"/>
          <w:shd w:val="clear" w:color="auto" w:fill="FFFFFF"/>
        </w:rPr>
        <w:t xml:space="preserve">algorithms </w:t>
      </w:r>
      <w:del w:id="58" w:author="Jeff Shrager" w:date="2015-09-17T12:09:00Z">
        <w:r w:rsidRPr="007342BF" w:rsidDel="00615BFB">
          <w:rPr>
            <w:rFonts w:ascii="Times New Roman" w:hAnsi="Times New Roman" w:cs="Times New Roman"/>
            <w:color w:val="222222"/>
            <w:sz w:val="24"/>
            <w:szCs w:val="24"/>
            <w:shd w:val="clear" w:color="auto" w:fill="FFFFFF"/>
          </w:rPr>
          <w:delText xml:space="preserve">that can carry out correct and a wide range of plausible incorrect addition </w:delText>
        </w:r>
      </w:del>
      <w:r w:rsidRPr="007342BF">
        <w:rPr>
          <w:rFonts w:ascii="Times New Roman" w:hAnsi="Times New Roman" w:cs="Times New Roman"/>
          <w:color w:val="222222"/>
          <w:sz w:val="24"/>
          <w:szCs w:val="24"/>
          <w:shd w:val="clear" w:color="auto" w:fill="FFFFFF"/>
        </w:rPr>
        <w:t xml:space="preserve">can be </w:t>
      </w:r>
      <w:del w:id="59" w:author="Jeff Shrager" w:date="2015-09-17T12:09:00Z">
        <w:r w:rsidRPr="007342BF" w:rsidDel="00615BFB">
          <w:rPr>
            <w:rFonts w:ascii="Times New Roman" w:hAnsi="Times New Roman" w:cs="Times New Roman"/>
            <w:color w:val="222222"/>
            <w:sz w:val="24"/>
            <w:szCs w:val="24"/>
            <w:shd w:val="clear" w:color="auto" w:fill="FFFFFF"/>
          </w:rPr>
          <w:delText xml:space="preserve">easily </w:delText>
        </w:r>
      </w:del>
      <w:ins w:id="60" w:author="Jeff Shrager" w:date="2015-09-17T12:09:00Z">
        <w:r w:rsidR="00615BFB">
          <w:rPr>
            <w:rFonts w:ascii="Times New Roman" w:hAnsi="Times New Roman" w:cs="Times New Roman"/>
            <w:color w:val="222222"/>
            <w:sz w:val="24"/>
            <w:szCs w:val="24"/>
            <w:shd w:val="clear" w:color="auto" w:fill="FFFFFF"/>
          </w:rPr>
          <w:t>clearly</w:t>
        </w:r>
        <w:r w:rsidR="00615BFB" w:rsidRPr="007342BF">
          <w:rPr>
            <w:rFonts w:ascii="Times New Roman" w:hAnsi="Times New Roman" w:cs="Times New Roman"/>
            <w:color w:val="222222"/>
            <w:sz w:val="24"/>
            <w:szCs w:val="24"/>
            <w:shd w:val="clear" w:color="auto" w:fill="FFFFFF"/>
          </w:rPr>
          <w:t xml:space="preserve"> </w:t>
        </w:r>
      </w:ins>
      <w:r w:rsidRPr="007342BF">
        <w:rPr>
          <w:rFonts w:ascii="Times New Roman" w:hAnsi="Times New Roman" w:cs="Times New Roman"/>
          <w:color w:val="222222"/>
          <w:sz w:val="24"/>
          <w:szCs w:val="24"/>
          <w:shd w:val="clear" w:color="auto" w:fill="FFFFFF"/>
        </w:rPr>
        <w:t>mapped out</w:t>
      </w:r>
      <w:ins w:id="61" w:author="Jeff Shrager" w:date="2015-09-17T12:09:00Z">
        <w:r w:rsidR="001E33E0">
          <w:rPr>
            <w:rFonts w:ascii="Times New Roman" w:hAnsi="Times New Roman" w:cs="Times New Roman"/>
            <w:color w:val="222222"/>
            <w:sz w:val="24"/>
            <w:szCs w:val="24"/>
            <w:shd w:val="clear" w:color="auto" w:fill="FFFFFF"/>
          </w:rPr>
          <w:t xml:space="preserve"> (van Lehn's thesis)</w:t>
        </w:r>
      </w:ins>
      <w:r w:rsidRPr="007342BF">
        <w:rPr>
          <w:rFonts w:ascii="Times New Roman" w:hAnsi="Times New Roman" w:cs="Times New Roman"/>
          <w:color w:val="222222"/>
          <w:sz w:val="24"/>
          <w:szCs w:val="24"/>
          <w:shd w:val="clear" w:color="auto" w:fill="FFFFFF"/>
        </w:rPr>
        <w:t>. Moreover, how children carry out addition, what mistakes they make, and how they transition from pre-addition (usually only knowing counting sequences)</w:t>
      </w:r>
      <w:del w:id="62" w:author="Jeff Shrager" w:date="2015-09-17T12:09:00Z">
        <w:r w:rsidRPr="007342BF" w:rsidDel="009E1624">
          <w:rPr>
            <w:rFonts w:ascii="Times New Roman" w:hAnsi="Times New Roman" w:cs="Times New Roman"/>
            <w:color w:val="222222"/>
            <w:sz w:val="24"/>
            <w:szCs w:val="24"/>
            <w:shd w:val="clear" w:color="auto" w:fill="FFFFFF"/>
          </w:rPr>
          <w:delText>,</w:delText>
        </w:r>
      </w:del>
      <w:r w:rsidRPr="007342BF">
        <w:rPr>
          <w:rFonts w:ascii="Times New Roman" w:hAnsi="Times New Roman" w:cs="Times New Roman"/>
          <w:color w:val="222222"/>
          <w:sz w:val="24"/>
          <w:szCs w:val="24"/>
          <w:shd w:val="clear" w:color="auto" w:fill="FFFFFF"/>
        </w:rPr>
        <w:t xml:space="preserve"> through adult-type "pure retrieval" </w:t>
      </w:r>
      <w:del w:id="63" w:author="Jeff Shrager" w:date="2015-09-17T12:09:00Z">
        <w:r w:rsidRPr="007342BF" w:rsidDel="009E1624">
          <w:rPr>
            <w:rFonts w:ascii="Times New Roman" w:hAnsi="Times New Roman" w:cs="Times New Roman"/>
            <w:color w:val="222222"/>
            <w:sz w:val="24"/>
            <w:szCs w:val="24"/>
            <w:shd w:val="clear" w:color="auto" w:fill="FFFFFF"/>
          </w:rPr>
          <w:delText xml:space="preserve">addition </w:delText>
        </w:r>
      </w:del>
      <w:r w:rsidRPr="007342BF">
        <w:rPr>
          <w:rFonts w:ascii="Times New Roman" w:hAnsi="Times New Roman" w:cs="Times New Roman"/>
          <w:sz w:val="24"/>
          <w:szCs w:val="24"/>
        </w:rPr>
        <w:t>(</w:t>
      </w:r>
      <w:proofErr w:type="spellStart"/>
      <w:r w:rsidRPr="007342BF">
        <w:rPr>
          <w:rFonts w:ascii="Times New Roman" w:hAnsi="Times New Roman" w:cs="Times New Roman"/>
          <w:sz w:val="24"/>
          <w:szCs w:val="24"/>
        </w:rPr>
        <w:t>Ascraft</w:t>
      </w:r>
      <w:proofErr w:type="spellEnd"/>
      <w:r w:rsidRPr="007342BF">
        <w:rPr>
          <w:rFonts w:ascii="Times New Roman" w:hAnsi="Times New Roman" w:cs="Times New Roman"/>
          <w:sz w:val="24"/>
          <w:szCs w:val="24"/>
        </w:rPr>
        <w:t xml:space="preserve">, 1982; Geary et al., 2007; </w:t>
      </w:r>
      <w:proofErr w:type="spellStart"/>
      <w:r w:rsidRPr="007342BF">
        <w:rPr>
          <w:rFonts w:ascii="Times New Roman" w:hAnsi="Times New Roman" w:cs="Times New Roman"/>
          <w:sz w:val="24"/>
          <w:szCs w:val="24"/>
        </w:rPr>
        <w:t>Groen</w:t>
      </w:r>
      <w:proofErr w:type="spellEnd"/>
      <w:r w:rsidRPr="007342BF">
        <w:rPr>
          <w:rFonts w:ascii="Times New Roman" w:hAnsi="Times New Roman" w:cs="Times New Roman"/>
          <w:sz w:val="24"/>
          <w:szCs w:val="24"/>
        </w:rPr>
        <w:t xml:space="preserve"> &amp; Parkman, 1972; </w:t>
      </w:r>
      <w:proofErr w:type="spellStart"/>
      <w:r w:rsidRPr="007342BF">
        <w:rPr>
          <w:rFonts w:ascii="Times New Roman" w:hAnsi="Times New Roman" w:cs="Times New Roman"/>
          <w:sz w:val="24"/>
          <w:szCs w:val="24"/>
        </w:rPr>
        <w:t>Siegler</w:t>
      </w:r>
      <w:proofErr w:type="spellEnd"/>
      <w:r w:rsidRPr="007342BF">
        <w:rPr>
          <w:rFonts w:ascii="Times New Roman" w:hAnsi="Times New Roman" w:cs="Times New Roman"/>
          <w:sz w:val="24"/>
          <w:szCs w:val="24"/>
        </w:rPr>
        <w:t xml:space="preserve"> &amp; Shrager, 1984; </w:t>
      </w:r>
      <w:proofErr w:type="spellStart"/>
      <w:r w:rsidRPr="007342BF">
        <w:rPr>
          <w:rFonts w:ascii="Times New Roman" w:hAnsi="Times New Roman" w:cs="Times New Roman"/>
          <w:sz w:val="24"/>
          <w:szCs w:val="24"/>
        </w:rPr>
        <w:t>Siegler</w:t>
      </w:r>
      <w:proofErr w:type="spellEnd"/>
      <w:r w:rsidRPr="007342BF">
        <w:rPr>
          <w:rFonts w:ascii="Times New Roman" w:hAnsi="Times New Roman" w:cs="Times New Roman"/>
          <w:sz w:val="24"/>
          <w:szCs w:val="24"/>
        </w:rPr>
        <w:t>, 1986)</w:t>
      </w:r>
      <w:r w:rsidRPr="007342BF">
        <w:rPr>
          <w:rFonts w:ascii="Times New Roman" w:hAnsi="Times New Roman" w:cs="Times New Roman"/>
          <w:color w:val="222222"/>
          <w:sz w:val="24"/>
          <w:szCs w:val="24"/>
          <w:shd w:val="clear" w:color="auto" w:fill="FFFFFF"/>
        </w:rPr>
        <w:t xml:space="preserve">, occurs in a relatively </w:t>
      </w:r>
      <w:del w:id="64" w:author="Jeff Shrager" w:date="2015-09-17T12:10:00Z">
        <w:r w:rsidRPr="007342BF" w:rsidDel="009E1624">
          <w:rPr>
            <w:rFonts w:ascii="Times New Roman" w:hAnsi="Times New Roman" w:cs="Times New Roman"/>
            <w:color w:val="222222"/>
            <w:sz w:val="24"/>
            <w:szCs w:val="24"/>
            <w:shd w:val="clear" w:color="auto" w:fill="FFFFFF"/>
          </w:rPr>
          <w:delText xml:space="preserve">sustaining </w:delText>
        </w:r>
      </w:del>
      <w:ins w:id="65" w:author="Jeff Shrager" w:date="2015-09-17T12:10:00Z">
        <w:r w:rsidR="009E1624">
          <w:rPr>
            <w:rFonts w:ascii="Times New Roman" w:hAnsi="Times New Roman" w:cs="Times New Roman"/>
            <w:color w:val="222222"/>
            <w:sz w:val="24"/>
            <w:szCs w:val="24"/>
            <w:shd w:val="clear" w:color="auto" w:fill="FFFFFF"/>
          </w:rPr>
          <w:t>narrow</w:t>
        </w:r>
        <w:r w:rsidR="009E1624" w:rsidRPr="007342BF">
          <w:rPr>
            <w:rFonts w:ascii="Times New Roman" w:hAnsi="Times New Roman" w:cs="Times New Roman"/>
            <w:color w:val="222222"/>
            <w:sz w:val="24"/>
            <w:szCs w:val="24"/>
            <w:shd w:val="clear" w:color="auto" w:fill="FFFFFF"/>
          </w:rPr>
          <w:t xml:space="preserve"> </w:t>
        </w:r>
        <w:r w:rsidR="009E1624">
          <w:rPr>
            <w:rFonts w:ascii="Times New Roman" w:hAnsi="Times New Roman" w:cs="Times New Roman"/>
            <w:color w:val="222222"/>
            <w:sz w:val="24"/>
            <w:szCs w:val="24"/>
            <w:shd w:val="clear" w:color="auto" w:fill="FFFFFF"/>
          </w:rPr>
          <w:t xml:space="preserve">cognitive- and </w:t>
        </w:r>
        <w:proofErr w:type="spellStart"/>
        <w:r w:rsidR="009E1624">
          <w:rPr>
            <w:rFonts w:ascii="Times New Roman" w:hAnsi="Times New Roman" w:cs="Times New Roman"/>
            <w:color w:val="222222"/>
            <w:sz w:val="24"/>
            <w:szCs w:val="24"/>
            <w:shd w:val="clear" w:color="auto" w:fill="FFFFFF"/>
          </w:rPr>
          <w:t>neuro</w:t>
        </w:r>
        <w:proofErr w:type="spellEnd"/>
        <w:r w:rsidR="009E1624">
          <w:rPr>
            <w:rFonts w:ascii="Times New Roman" w:hAnsi="Times New Roman" w:cs="Times New Roman"/>
            <w:color w:val="222222"/>
            <w:sz w:val="24"/>
            <w:szCs w:val="24"/>
            <w:shd w:val="clear" w:color="auto" w:fill="FFFFFF"/>
          </w:rPr>
          <w:t xml:space="preserve">-developmental </w:t>
        </w:r>
      </w:ins>
      <w:r w:rsidRPr="007342BF">
        <w:rPr>
          <w:rFonts w:ascii="Times New Roman" w:hAnsi="Times New Roman" w:cs="Times New Roman"/>
          <w:color w:val="222222"/>
          <w:sz w:val="24"/>
          <w:szCs w:val="24"/>
          <w:shd w:val="clear" w:color="auto" w:fill="FFFFFF"/>
        </w:rPr>
        <w:t>time-window</w:t>
      </w:r>
      <w:del w:id="66" w:author="Jeff Shrager" w:date="2015-09-17T12:10:00Z">
        <w:r w:rsidRPr="007342BF" w:rsidDel="009E1624">
          <w:rPr>
            <w:rFonts w:ascii="Times New Roman" w:hAnsi="Times New Roman" w:cs="Times New Roman"/>
            <w:color w:val="222222"/>
            <w:sz w:val="24"/>
            <w:szCs w:val="24"/>
            <w:shd w:val="clear" w:color="auto" w:fill="FFFFFF"/>
          </w:rPr>
          <w:delText xml:space="preserve"> over children’s cognitive and neurobiological development</w:delText>
        </w:r>
      </w:del>
      <w:r w:rsidRPr="007342BF">
        <w:rPr>
          <w:rFonts w:ascii="Times New Roman" w:hAnsi="Times New Roman" w:cs="Times New Roman"/>
          <w:color w:val="222222"/>
          <w:sz w:val="24"/>
          <w:szCs w:val="24"/>
          <w:shd w:val="clear" w:color="auto" w:fill="FFFFFF"/>
        </w:rPr>
        <w:t xml:space="preserve"> (</w:t>
      </w:r>
      <w:proofErr w:type="spellStart"/>
      <w:r w:rsidRPr="007342BF">
        <w:rPr>
          <w:rFonts w:ascii="Times New Roman" w:hAnsi="Times New Roman" w:cs="Times New Roman"/>
          <w:color w:val="222222"/>
          <w:sz w:val="24"/>
          <w:szCs w:val="24"/>
          <w:shd w:val="clear" w:color="auto" w:fill="FFFFFF"/>
        </w:rPr>
        <w:t>Svenson</w:t>
      </w:r>
      <w:proofErr w:type="spellEnd"/>
      <w:r w:rsidRPr="007342BF">
        <w:rPr>
          <w:rFonts w:ascii="Times New Roman" w:hAnsi="Times New Roman" w:cs="Times New Roman"/>
          <w:color w:val="222222"/>
          <w:sz w:val="24"/>
          <w:szCs w:val="24"/>
          <w:shd w:val="clear" w:color="auto" w:fill="FFFFFF"/>
        </w:rPr>
        <w:t xml:space="preserve"> &amp; </w:t>
      </w:r>
      <w:proofErr w:type="spellStart"/>
      <w:r w:rsidRPr="007342BF">
        <w:rPr>
          <w:rFonts w:ascii="Times New Roman" w:hAnsi="Times New Roman" w:cs="Times New Roman"/>
          <w:color w:val="222222"/>
          <w:sz w:val="24"/>
          <w:szCs w:val="24"/>
          <w:shd w:val="clear" w:color="auto" w:fill="FFFFFF"/>
        </w:rPr>
        <w:t>Sjoberg</w:t>
      </w:r>
      <w:proofErr w:type="spellEnd"/>
      <w:r w:rsidRPr="007342BF">
        <w:rPr>
          <w:rFonts w:ascii="Times New Roman" w:hAnsi="Times New Roman" w:cs="Times New Roman"/>
          <w:color w:val="222222"/>
          <w:sz w:val="24"/>
          <w:szCs w:val="24"/>
          <w:shd w:val="clear" w:color="auto" w:fill="FFFFFF"/>
        </w:rPr>
        <w:t xml:space="preserve">, 1983; </w:t>
      </w:r>
      <w:proofErr w:type="spellStart"/>
      <w:r w:rsidRPr="007342BF">
        <w:rPr>
          <w:rFonts w:ascii="Times New Roman" w:hAnsi="Times New Roman" w:cs="Times New Roman"/>
          <w:color w:val="222222"/>
          <w:sz w:val="24"/>
          <w:szCs w:val="24"/>
          <w:shd w:val="clear" w:color="auto" w:fill="FFFFFF"/>
        </w:rPr>
        <w:t>Siegler</w:t>
      </w:r>
      <w:proofErr w:type="spellEnd"/>
      <w:r w:rsidRPr="007342BF">
        <w:rPr>
          <w:rFonts w:ascii="Times New Roman" w:hAnsi="Times New Roman" w:cs="Times New Roman"/>
          <w:color w:val="222222"/>
          <w:sz w:val="24"/>
          <w:szCs w:val="24"/>
          <w:shd w:val="clear" w:color="auto" w:fill="FFFFFF"/>
        </w:rPr>
        <w:t xml:space="preserve"> &amp; Shrager, 1984). </w:t>
      </w:r>
    </w:p>
    <w:p w14:paraId="0866FE62" w14:textId="77777777" w:rsidR="007342BF" w:rsidRPr="007342BF" w:rsidRDefault="007342BF" w:rsidP="007342BF">
      <w:pPr>
        <w:rPr>
          <w:rFonts w:ascii="Times New Roman" w:hAnsi="Times New Roman" w:cs="Times New Roman"/>
          <w:color w:val="222222"/>
          <w:sz w:val="24"/>
          <w:szCs w:val="24"/>
          <w:shd w:val="clear" w:color="auto" w:fill="FFFFFF"/>
        </w:rPr>
      </w:pPr>
      <w:r w:rsidRPr="007342BF">
        <w:rPr>
          <w:rFonts w:ascii="Times New Roman" w:hAnsi="Times New Roman" w:cs="Times New Roman"/>
          <w:color w:val="222222"/>
          <w:sz w:val="24"/>
          <w:szCs w:val="24"/>
          <w:highlight w:val="yellow"/>
          <w:shd w:val="clear" w:color="auto" w:fill="FFFFFF"/>
        </w:rPr>
        <w:t>(Why we need the novel control/connectionist framework to understand the neurocognitive networks in brain in children? A. solely on neuroimaging data is not informative/inadequate to tell the mechanism; B. previous modeling work generally disconnects with brain data)</w:t>
      </w:r>
    </w:p>
    <w:p w14:paraId="7239AE65" w14:textId="0357DFDD" w:rsidR="007342BF" w:rsidRPr="007342BF" w:rsidRDefault="00BC713B" w:rsidP="007342BF">
      <w:pPr>
        <w:spacing w:line="240" w:lineRule="auto"/>
        <w:rPr>
          <w:rFonts w:ascii="Times New Roman" w:hAnsi="Times New Roman" w:cs="Times New Roman"/>
          <w:sz w:val="24"/>
          <w:szCs w:val="24"/>
        </w:rPr>
      </w:pPr>
      <w:ins w:id="67" w:author="Jeff Shrager" w:date="2015-09-17T12:11:00Z">
        <w:r>
          <w:rPr>
            <w:rFonts w:ascii="Times New Roman" w:hAnsi="Times New Roman" w:cs="Times New Roman"/>
            <w:color w:val="222222"/>
            <w:sz w:val="24"/>
            <w:szCs w:val="24"/>
            <w:shd w:val="clear" w:color="auto" w:fill="FFFFFF"/>
          </w:rPr>
          <w:t xml:space="preserve">As a result of </w:t>
        </w:r>
      </w:ins>
      <w:del w:id="68" w:author="Jeff Shrager" w:date="2015-09-17T12:11:00Z">
        <w:r w:rsidR="007342BF" w:rsidRPr="007342BF" w:rsidDel="00BC713B">
          <w:rPr>
            <w:rFonts w:ascii="Times New Roman" w:hAnsi="Times New Roman" w:cs="Times New Roman"/>
            <w:color w:val="222222"/>
            <w:sz w:val="24"/>
            <w:szCs w:val="24"/>
            <w:shd w:val="clear" w:color="auto" w:fill="FFFFFF"/>
          </w:rPr>
          <w:delText xml:space="preserve">Given </w:delText>
        </w:r>
      </w:del>
      <w:r w:rsidR="007342BF" w:rsidRPr="007342BF">
        <w:rPr>
          <w:rFonts w:ascii="Times New Roman" w:hAnsi="Times New Roman" w:cs="Times New Roman"/>
          <w:color w:val="222222"/>
          <w:sz w:val="24"/>
          <w:szCs w:val="24"/>
          <w:shd w:val="clear" w:color="auto" w:fill="FFFFFF"/>
        </w:rPr>
        <w:t xml:space="preserve">its great </w:t>
      </w:r>
      <w:ins w:id="69" w:author="Jeff Shrager" w:date="2015-09-17T12:11:00Z">
        <w:r>
          <w:rPr>
            <w:rFonts w:ascii="Times New Roman" w:hAnsi="Times New Roman" w:cs="Times New Roman"/>
            <w:color w:val="222222"/>
            <w:sz w:val="24"/>
            <w:szCs w:val="24"/>
            <w:shd w:val="clear" w:color="auto" w:fill="FFFFFF"/>
          </w:rPr>
          <w:t xml:space="preserve">educational </w:t>
        </w:r>
      </w:ins>
      <w:r w:rsidR="007342BF" w:rsidRPr="007342BF">
        <w:rPr>
          <w:rFonts w:ascii="Times New Roman" w:hAnsi="Times New Roman" w:cs="Times New Roman"/>
          <w:color w:val="222222"/>
          <w:sz w:val="24"/>
          <w:szCs w:val="24"/>
          <w:shd w:val="clear" w:color="auto" w:fill="FFFFFF"/>
        </w:rPr>
        <w:t>importance</w:t>
      </w:r>
      <w:r w:rsidR="007342BF" w:rsidRPr="007342BF">
        <w:rPr>
          <w:rFonts w:ascii="Times New Roman" w:hAnsi="Times New Roman" w:cs="Times New Roman"/>
          <w:sz w:val="24"/>
          <w:szCs w:val="24"/>
        </w:rPr>
        <w:t xml:space="preserve"> </w:t>
      </w:r>
      <w:del w:id="70" w:author="Jeff Shrager" w:date="2015-09-17T12:11:00Z">
        <w:r w:rsidR="007342BF" w:rsidRPr="007342BF" w:rsidDel="00BC713B">
          <w:rPr>
            <w:rFonts w:ascii="Times New Roman" w:hAnsi="Times New Roman" w:cs="Times New Roman"/>
            <w:sz w:val="24"/>
            <w:szCs w:val="24"/>
          </w:rPr>
          <w:delText xml:space="preserve">for children to succeed in learning math knowledge and achieving academic excellence </w:delText>
        </w:r>
      </w:del>
      <w:r w:rsidR="007342BF" w:rsidRPr="007342BF">
        <w:rPr>
          <w:rFonts w:ascii="Times New Roman" w:hAnsi="Times New Roman" w:cs="Times New Roman"/>
          <w:sz w:val="24"/>
          <w:szCs w:val="24"/>
        </w:rPr>
        <w:t xml:space="preserve">(Geary et al., 1992; </w:t>
      </w:r>
      <w:proofErr w:type="spellStart"/>
      <w:r w:rsidR="007342BF" w:rsidRPr="007342BF">
        <w:rPr>
          <w:rFonts w:ascii="Times New Roman" w:hAnsi="Times New Roman" w:cs="Times New Roman"/>
          <w:sz w:val="24"/>
          <w:szCs w:val="24"/>
        </w:rPr>
        <w:t>Pazza</w:t>
      </w:r>
      <w:proofErr w:type="spellEnd"/>
      <w:r w:rsidR="007342BF" w:rsidRPr="007342BF">
        <w:rPr>
          <w:rFonts w:ascii="Times New Roman" w:hAnsi="Times New Roman" w:cs="Times New Roman"/>
          <w:sz w:val="24"/>
          <w:szCs w:val="24"/>
        </w:rPr>
        <w:t xml:space="preserve"> et al., 2010; Price et al., 2007), </w:t>
      </w:r>
      <w:ins w:id="71" w:author="Jeff Shrager" w:date="2015-09-17T12:12:00Z">
        <w:r>
          <w:rPr>
            <w:rFonts w:ascii="Times New Roman" w:hAnsi="Times New Roman" w:cs="Times New Roman"/>
            <w:sz w:val="24"/>
            <w:szCs w:val="24"/>
          </w:rPr>
          <w:t xml:space="preserve">children's </w:t>
        </w:r>
      </w:ins>
      <w:del w:id="72" w:author="Jeff Shrager" w:date="2015-09-17T12:11:00Z">
        <w:r w:rsidR="007342BF" w:rsidRPr="007342BF" w:rsidDel="00BC713B">
          <w:rPr>
            <w:rFonts w:ascii="Times New Roman" w:hAnsi="Times New Roman" w:cs="Times New Roman"/>
            <w:sz w:val="24"/>
            <w:szCs w:val="24"/>
          </w:rPr>
          <w:delText xml:space="preserve">solving </w:delText>
        </w:r>
      </w:del>
      <w:r w:rsidR="00774283">
        <w:rPr>
          <w:rFonts w:ascii="Times New Roman" w:hAnsi="Times New Roman" w:cs="Times New Roman"/>
          <w:sz w:val="24"/>
          <w:szCs w:val="24"/>
        </w:rPr>
        <w:t>arithmetic</w:t>
      </w:r>
      <w:del w:id="73" w:author="Jeff Shrager" w:date="2015-09-17T12:12:00Z">
        <w:r w:rsidR="00774283" w:rsidDel="00BC713B">
          <w:rPr>
            <w:rFonts w:ascii="Times New Roman" w:hAnsi="Times New Roman" w:cs="Times New Roman"/>
            <w:sz w:val="24"/>
            <w:szCs w:val="24"/>
          </w:rPr>
          <w:delText xml:space="preserve"> </w:delText>
        </w:r>
        <w:r w:rsidR="007342BF" w:rsidRPr="007342BF" w:rsidDel="00BC713B">
          <w:rPr>
            <w:rFonts w:ascii="Times New Roman" w:hAnsi="Times New Roman" w:cs="Times New Roman"/>
            <w:sz w:val="24"/>
            <w:szCs w:val="24"/>
          </w:rPr>
          <w:delText>problems in children</w:delText>
        </w:r>
      </w:del>
      <w:r w:rsidR="007342BF" w:rsidRPr="007342BF">
        <w:rPr>
          <w:rFonts w:ascii="Times New Roman" w:hAnsi="Times New Roman" w:cs="Times New Roman"/>
          <w:sz w:val="24"/>
          <w:szCs w:val="24"/>
        </w:rPr>
        <w:t xml:space="preserve"> has been well-studied </w:t>
      </w:r>
      <w:del w:id="74" w:author="Jeff Shrager" w:date="2015-09-17T12:12:00Z">
        <w:r w:rsidR="007342BF" w:rsidRPr="007342BF" w:rsidDel="00BC713B">
          <w:rPr>
            <w:rFonts w:ascii="Times New Roman" w:hAnsi="Times New Roman" w:cs="Times New Roman"/>
            <w:sz w:val="24"/>
            <w:szCs w:val="24"/>
          </w:rPr>
          <w:delText xml:space="preserve">in </w:delText>
        </w:r>
      </w:del>
      <w:ins w:id="75" w:author="Jeff Shrager" w:date="2015-09-17T12:12:00Z">
        <w:r>
          <w:rPr>
            <w:rFonts w:ascii="Times New Roman" w:hAnsi="Times New Roman" w:cs="Times New Roman"/>
            <w:sz w:val="24"/>
            <w:szCs w:val="24"/>
          </w:rPr>
          <w:t>via</w:t>
        </w:r>
        <w:r w:rsidRPr="007342BF">
          <w:rPr>
            <w:rFonts w:ascii="Times New Roman" w:hAnsi="Times New Roman" w:cs="Times New Roman"/>
            <w:sz w:val="24"/>
            <w:szCs w:val="24"/>
          </w:rPr>
          <w:t xml:space="preserve"> </w:t>
        </w:r>
      </w:ins>
      <w:r w:rsidR="007342BF" w:rsidRPr="007342BF">
        <w:rPr>
          <w:rFonts w:ascii="Times New Roman" w:hAnsi="Times New Roman" w:cs="Times New Roman"/>
          <w:sz w:val="24"/>
          <w:szCs w:val="24"/>
        </w:rPr>
        <w:t>psychological experiments</w:t>
      </w:r>
      <w:ins w:id="76" w:author="Jeff Shrager" w:date="2015-09-17T12:12:00Z">
        <w:r>
          <w:rPr>
            <w:rFonts w:ascii="Times New Roman" w:hAnsi="Times New Roman" w:cs="Times New Roman"/>
            <w:sz w:val="24"/>
            <w:szCs w:val="24"/>
          </w:rPr>
          <w:t>,</w:t>
        </w:r>
      </w:ins>
      <w:del w:id="77" w:author="Jeff Shrager" w:date="2015-09-17T12:12:00Z">
        <w:r w:rsidR="007342BF" w:rsidRPr="007342BF" w:rsidDel="00BC713B">
          <w:rPr>
            <w:rFonts w:ascii="Times New Roman" w:hAnsi="Times New Roman" w:cs="Times New Roman"/>
            <w:sz w:val="24"/>
            <w:szCs w:val="24"/>
          </w:rPr>
          <w:delText xml:space="preserve"> as well as in</w:delText>
        </w:r>
      </w:del>
      <w:r w:rsidR="007342BF" w:rsidRPr="007342BF">
        <w:rPr>
          <w:rFonts w:ascii="Times New Roman" w:hAnsi="Times New Roman" w:cs="Times New Roman"/>
          <w:sz w:val="24"/>
          <w:szCs w:val="24"/>
        </w:rPr>
        <w:t xml:space="preserve"> </w:t>
      </w:r>
      <w:del w:id="78" w:author="Jeff Shrager" w:date="2015-09-17T12:12:00Z">
        <w:r w:rsidR="007342BF" w:rsidRPr="007342BF" w:rsidDel="00BC713B">
          <w:rPr>
            <w:rFonts w:ascii="Times New Roman" w:hAnsi="Times New Roman" w:cs="Times New Roman"/>
            <w:sz w:val="24"/>
            <w:szCs w:val="24"/>
          </w:rPr>
          <w:delText xml:space="preserve">much experimental work in </w:delText>
        </w:r>
      </w:del>
      <w:r w:rsidR="007342BF" w:rsidRPr="007342BF">
        <w:rPr>
          <w:rFonts w:ascii="Times New Roman" w:hAnsi="Times New Roman" w:cs="Times New Roman"/>
          <w:sz w:val="24"/>
          <w:szCs w:val="24"/>
        </w:rPr>
        <w:t>cognitive neuroscience</w:t>
      </w:r>
      <w:ins w:id="79" w:author="Jeff Shrager" w:date="2015-09-17T12:12:00Z">
        <w:r>
          <w:rPr>
            <w:rFonts w:ascii="Times New Roman" w:hAnsi="Times New Roman" w:cs="Times New Roman"/>
            <w:sz w:val="24"/>
            <w:szCs w:val="24"/>
          </w:rPr>
          <w:t>,</w:t>
        </w:r>
      </w:ins>
      <w:r w:rsidR="007342BF" w:rsidRPr="007342BF">
        <w:rPr>
          <w:rFonts w:ascii="Times New Roman" w:hAnsi="Times New Roman" w:cs="Times New Roman"/>
          <w:sz w:val="24"/>
          <w:szCs w:val="24"/>
        </w:rPr>
        <w:t xml:space="preserve"> </w:t>
      </w:r>
      <w:del w:id="80" w:author="Jeff Shrager" w:date="2015-09-17T12:12:00Z">
        <w:r w:rsidR="007342BF" w:rsidRPr="007342BF" w:rsidDel="00BC713B">
          <w:rPr>
            <w:rFonts w:ascii="Times New Roman" w:hAnsi="Times New Roman" w:cs="Times New Roman"/>
            <w:sz w:val="24"/>
            <w:szCs w:val="24"/>
          </w:rPr>
          <w:delText xml:space="preserve">and </w:delText>
        </w:r>
      </w:del>
      <w:r w:rsidR="007342BF" w:rsidRPr="007342BF">
        <w:rPr>
          <w:rFonts w:ascii="Times New Roman" w:hAnsi="Times New Roman" w:cs="Times New Roman"/>
          <w:sz w:val="24"/>
          <w:szCs w:val="24"/>
        </w:rPr>
        <w:t>computational modeling</w:t>
      </w:r>
      <w:del w:id="81" w:author="Jeff Shrager" w:date="2015-09-17T12:12:00Z">
        <w:r w:rsidR="007342BF" w:rsidRPr="007342BF" w:rsidDel="00BC713B">
          <w:rPr>
            <w:rFonts w:ascii="Times New Roman" w:hAnsi="Times New Roman" w:cs="Times New Roman"/>
            <w:sz w:val="24"/>
            <w:szCs w:val="24"/>
          </w:rPr>
          <w:delText xml:space="preserve"> in cognitive science</w:delText>
        </w:r>
      </w:del>
      <w:r w:rsidR="007342BF" w:rsidRPr="007342BF">
        <w:rPr>
          <w:rFonts w:ascii="Times New Roman" w:hAnsi="Times New Roman" w:cs="Times New Roman"/>
          <w:sz w:val="24"/>
          <w:szCs w:val="24"/>
        </w:rPr>
        <w:t>. On the cognitive neuroscience side, s</w:t>
      </w:r>
      <w:r w:rsidR="007342BF" w:rsidRPr="007342BF">
        <w:rPr>
          <w:rFonts w:ascii="Times New Roman" w:hAnsi="Times New Roman" w:cs="Times New Roman"/>
          <w:noProof/>
          <w:sz w:val="24"/>
          <w:szCs w:val="24"/>
        </w:rPr>
        <w:t>everal</w:t>
      </w:r>
      <w:r w:rsidR="007342BF" w:rsidRPr="007342BF">
        <w:rPr>
          <w:rFonts w:ascii="Times New Roman" w:hAnsi="Times New Roman" w:cs="Times New Roman"/>
          <w:sz w:val="24"/>
          <w:szCs w:val="24"/>
        </w:rPr>
        <w:t xml:space="preserve"> core brain regions have been delineated </w:t>
      </w:r>
      <w:del w:id="82" w:author="Jeff Shrager" w:date="2015-09-17T12:12:00Z">
        <w:r w:rsidR="007342BF" w:rsidRPr="007342BF" w:rsidDel="00564D90">
          <w:rPr>
            <w:rFonts w:ascii="Times New Roman" w:hAnsi="Times New Roman" w:cs="Times New Roman"/>
            <w:sz w:val="24"/>
            <w:szCs w:val="24"/>
          </w:rPr>
          <w:delText xml:space="preserve">for </w:delText>
        </w:r>
      </w:del>
      <w:ins w:id="83" w:author="Jeff Shrager" w:date="2015-09-17T12:12:00Z">
        <w:r w:rsidR="00564D90">
          <w:rPr>
            <w:rFonts w:ascii="Times New Roman" w:hAnsi="Times New Roman" w:cs="Times New Roman"/>
            <w:sz w:val="24"/>
            <w:szCs w:val="24"/>
          </w:rPr>
          <w:t>as</w:t>
        </w:r>
        <w:r w:rsidR="00564D90" w:rsidRPr="007342BF">
          <w:rPr>
            <w:rFonts w:ascii="Times New Roman" w:hAnsi="Times New Roman" w:cs="Times New Roman"/>
            <w:sz w:val="24"/>
            <w:szCs w:val="24"/>
          </w:rPr>
          <w:t xml:space="preserve"> </w:t>
        </w:r>
      </w:ins>
      <w:r w:rsidR="007342BF" w:rsidRPr="007342BF">
        <w:rPr>
          <w:rFonts w:ascii="Times New Roman" w:hAnsi="Times New Roman" w:cs="Times New Roman"/>
          <w:sz w:val="24"/>
          <w:szCs w:val="24"/>
        </w:rPr>
        <w:t xml:space="preserve">contributing to math competence and processing (Ansari, 2008; </w:t>
      </w:r>
      <w:proofErr w:type="spellStart"/>
      <w:r w:rsidR="007342BF" w:rsidRPr="007342BF">
        <w:rPr>
          <w:rFonts w:ascii="Times New Roman" w:hAnsi="Times New Roman" w:cs="Times New Roman"/>
          <w:sz w:val="24"/>
          <w:szCs w:val="24"/>
        </w:rPr>
        <w:t>Dehaene</w:t>
      </w:r>
      <w:proofErr w:type="spellEnd"/>
      <w:r w:rsidR="007342BF" w:rsidRPr="007342BF">
        <w:rPr>
          <w:rFonts w:ascii="Times New Roman" w:hAnsi="Times New Roman" w:cs="Times New Roman"/>
          <w:sz w:val="24"/>
          <w:szCs w:val="24"/>
        </w:rPr>
        <w:t xml:space="preserve">, et al., 2003; </w:t>
      </w:r>
      <w:commentRangeStart w:id="84"/>
      <w:r w:rsidR="007342BF" w:rsidRPr="007342BF">
        <w:rPr>
          <w:rFonts w:ascii="Times New Roman" w:hAnsi="Times New Roman" w:cs="Times New Roman"/>
          <w:sz w:val="24"/>
          <w:szCs w:val="24"/>
        </w:rPr>
        <w:t>Menon, 2014</w:t>
      </w:r>
      <w:commentRangeEnd w:id="84"/>
      <w:r w:rsidR="00EF080B">
        <w:rPr>
          <w:rStyle w:val="CommentReference"/>
        </w:rPr>
        <w:commentReference w:id="84"/>
      </w:r>
      <w:r w:rsidR="007342BF" w:rsidRPr="007342BF">
        <w:rPr>
          <w:rFonts w:ascii="Times New Roman" w:hAnsi="Times New Roman" w:cs="Times New Roman"/>
          <w:sz w:val="24"/>
          <w:szCs w:val="24"/>
        </w:rPr>
        <w:t xml:space="preserve">), including ventral visual stream (e.g., posterior fusiform gyrus; </w:t>
      </w:r>
      <w:proofErr w:type="spellStart"/>
      <w:r w:rsidR="007342BF" w:rsidRPr="007342BF">
        <w:rPr>
          <w:rFonts w:ascii="Times New Roman" w:hAnsi="Times New Roman" w:cs="Times New Roman"/>
          <w:sz w:val="24"/>
          <w:szCs w:val="24"/>
        </w:rPr>
        <w:t>pFG</w:t>
      </w:r>
      <w:proofErr w:type="spellEnd"/>
      <w:r w:rsidR="007342BF" w:rsidRPr="007342BF">
        <w:rPr>
          <w:rFonts w:ascii="Times New Roman" w:hAnsi="Times New Roman" w:cs="Times New Roman"/>
          <w:sz w:val="24"/>
          <w:szCs w:val="24"/>
        </w:rPr>
        <w:t xml:space="preserve">) for decoding number forms, parietal circuits (majorly around inferior parietal sulcus; IPS) for anchoring the visual numerical representations, prefrontal-parietal cortices for manipulating quantity representations in working memory, and medial temporal lobe (MTL), </w:t>
      </w:r>
      <w:ins w:id="85" w:author="Jeff Shrager" w:date="2015-09-17T12:13:00Z">
        <w:r w:rsidR="00564D90">
          <w:rPr>
            <w:rFonts w:ascii="Times New Roman" w:hAnsi="Times New Roman" w:cs="Times New Roman"/>
            <w:sz w:val="24"/>
            <w:szCs w:val="24"/>
          </w:rPr>
          <w:t xml:space="preserve">and </w:t>
        </w:r>
      </w:ins>
      <w:r w:rsidR="007342BF" w:rsidRPr="007342BF">
        <w:rPr>
          <w:rFonts w:ascii="Times New Roman" w:hAnsi="Times New Roman" w:cs="Times New Roman"/>
          <w:sz w:val="24"/>
          <w:szCs w:val="24"/>
        </w:rPr>
        <w:t xml:space="preserve">especially hippocampus for associative memory processing only in children (Cho et al., 2012; Qin et al., 2014; </w:t>
      </w:r>
      <w:proofErr w:type="spellStart"/>
      <w:r w:rsidR="007342BF" w:rsidRPr="007342BF">
        <w:rPr>
          <w:rFonts w:ascii="Times New Roman" w:hAnsi="Times New Roman" w:cs="Times New Roman"/>
          <w:sz w:val="24"/>
          <w:szCs w:val="24"/>
        </w:rPr>
        <w:t>Supekar</w:t>
      </w:r>
      <w:proofErr w:type="spellEnd"/>
      <w:r w:rsidR="007342BF" w:rsidRPr="007342BF">
        <w:rPr>
          <w:rFonts w:ascii="Times New Roman" w:hAnsi="Times New Roman" w:cs="Times New Roman"/>
          <w:sz w:val="24"/>
          <w:szCs w:val="24"/>
        </w:rPr>
        <w:t xml:space="preserve"> et al., 2013). </w:t>
      </w:r>
      <w:commentRangeStart w:id="86"/>
      <w:r w:rsidR="007342BF" w:rsidRPr="007342BF">
        <w:rPr>
          <w:rFonts w:ascii="Times New Roman" w:hAnsi="Times New Roman" w:cs="Times New Roman"/>
          <w:sz w:val="24"/>
          <w:szCs w:val="24"/>
        </w:rPr>
        <w:t xml:space="preserve">Difficulties in math processing in some children (e.g., developmental dyscalculia; DD) are associated with abnormality, either hypo-activation in these brain regions (Ashkenazi et al., 2012) or increased functional connectivity among these regions (Rosenberg-Lee et al., 2014). </w:t>
      </w:r>
      <w:commentRangeEnd w:id="86"/>
      <w:r w:rsidR="007342BF" w:rsidRPr="007342BF">
        <w:rPr>
          <w:rStyle w:val="CommentReference"/>
          <w:rFonts w:ascii="Times New Roman" w:hAnsi="Times New Roman" w:cs="Times New Roman"/>
          <w:sz w:val="24"/>
          <w:szCs w:val="24"/>
        </w:rPr>
        <w:commentReference w:id="86"/>
      </w:r>
      <w:r w:rsidR="007342BF" w:rsidRPr="007342BF">
        <w:rPr>
          <w:rFonts w:ascii="Times New Roman" w:hAnsi="Times New Roman" w:cs="Times New Roman"/>
          <w:sz w:val="24"/>
          <w:szCs w:val="24"/>
        </w:rPr>
        <w:t xml:space="preserve">Studies further suggest that that MTL, left prefrontal and bilateral posterior parietal cortices may relate to uses of different strategies (Cho et al., 2011), and hippocampus seems crucial for the transition from overt to more implicit strategies (Qin et al., 2014). </w:t>
      </w:r>
      <w:ins w:id="87" w:author="Jeff Shrager" w:date="2015-09-17T12:13:00Z">
        <w:r w:rsidR="00564D90">
          <w:rPr>
            <w:rFonts w:ascii="Times New Roman" w:hAnsi="Times New Roman" w:cs="Times New Roman"/>
            <w:sz w:val="24"/>
            <w:szCs w:val="24"/>
          </w:rPr>
          <w:t xml:space="preserve">Even given all this detailed knowledge regarding children's arithmetic, </w:t>
        </w:r>
      </w:ins>
      <w:del w:id="88" w:author="Jeff Shrager" w:date="2015-09-17T12:14:00Z">
        <w:r w:rsidR="007342BF" w:rsidRPr="007342BF" w:rsidDel="00564D90">
          <w:rPr>
            <w:rFonts w:ascii="Times New Roman" w:hAnsi="Times New Roman" w:cs="Times New Roman"/>
            <w:sz w:val="24"/>
            <w:szCs w:val="24"/>
          </w:rPr>
          <w:delText>However still, how the</w:delText>
        </w:r>
      </w:del>
      <w:ins w:id="89" w:author="Jeff Shrager" w:date="2015-09-17T12:14:00Z">
        <w:r w:rsidR="00564D90">
          <w:rPr>
            <w:rFonts w:ascii="Times New Roman" w:hAnsi="Times New Roman" w:cs="Times New Roman"/>
            <w:sz w:val="24"/>
            <w:szCs w:val="24"/>
          </w:rPr>
          <w:t xml:space="preserve">we still do not understand how the whole brain system -- the </w:t>
        </w:r>
      </w:ins>
      <w:del w:id="90" w:author="Jeff Shrager" w:date="2015-09-17T12:14:00Z">
        <w:r w:rsidR="007342BF" w:rsidRPr="007342BF" w:rsidDel="00564D90">
          <w:rPr>
            <w:rFonts w:ascii="Times New Roman" w:hAnsi="Times New Roman" w:cs="Times New Roman"/>
            <w:sz w:val="24"/>
            <w:szCs w:val="24"/>
          </w:rPr>
          <w:delText xml:space="preserve"> </w:delText>
        </w:r>
      </w:del>
      <w:r w:rsidR="007342BF" w:rsidRPr="007342BF">
        <w:rPr>
          <w:rFonts w:ascii="Times New Roman" w:hAnsi="Times New Roman" w:cs="Times New Roman"/>
          <w:sz w:val="24"/>
          <w:szCs w:val="24"/>
        </w:rPr>
        <w:t>dynamic</w:t>
      </w:r>
      <w:del w:id="91" w:author="Jeff Shrager" w:date="2015-09-17T12:14:00Z">
        <w:r w:rsidR="007342BF" w:rsidRPr="007342BF" w:rsidDel="00564D90">
          <w:rPr>
            <w:rFonts w:ascii="Times New Roman" w:hAnsi="Times New Roman" w:cs="Times New Roman"/>
            <w:sz w:val="24"/>
            <w:szCs w:val="24"/>
          </w:rPr>
          <w:delText>s</w:delText>
        </w:r>
      </w:del>
      <w:r w:rsidR="007342BF" w:rsidRPr="007342BF">
        <w:rPr>
          <w:rFonts w:ascii="Times New Roman" w:hAnsi="Times New Roman" w:cs="Times New Roman"/>
          <w:sz w:val="24"/>
          <w:szCs w:val="24"/>
        </w:rPr>
        <w:t xml:space="preserve"> </w:t>
      </w:r>
      <w:ins w:id="92" w:author="Jeff Shrager" w:date="2015-09-17T12:14:00Z">
        <w:r w:rsidR="00564D90">
          <w:rPr>
            <w:rFonts w:ascii="Times New Roman" w:hAnsi="Times New Roman" w:cs="Times New Roman"/>
            <w:sz w:val="24"/>
            <w:szCs w:val="24"/>
          </w:rPr>
          <w:t xml:space="preserve">network of </w:t>
        </w:r>
      </w:ins>
      <w:del w:id="93" w:author="Jeff Shrager" w:date="2015-09-17T12:14:00Z">
        <w:r w:rsidR="007342BF" w:rsidRPr="007342BF" w:rsidDel="00564D90">
          <w:rPr>
            <w:rFonts w:ascii="Times New Roman" w:hAnsi="Times New Roman" w:cs="Times New Roman"/>
            <w:sz w:val="24"/>
            <w:szCs w:val="24"/>
          </w:rPr>
          <w:delText xml:space="preserve">and evolvement of this </w:delText>
        </w:r>
      </w:del>
      <w:r w:rsidR="007342BF" w:rsidRPr="007342BF">
        <w:rPr>
          <w:rFonts w:ascii="Times New Roman" w:hAnsi="Times New Roman" w:cs="Times New Roman"/>
          <w:sz w:val="24"/>
          <w:szCs w:val="24"/>
        </w:rPr>
        <w:t xml:space="preserve">widely-distributed brain </w:t>
      </w:r>
      <w:del w:id="94" w:author="Jeff Shrager" w:date="2015-09-17T12:14:00Z">
        <w:r w:rsidR="007342BF" w:rsidRPr="007342BF" w:rsidDel="00564D90">
          <w:rPr>
            <w:rFonts w:ascii="Times New Roman" w:hAnsi="Times New Roman" w:cs="Times New Roman"/>
            <w:sz w:val="24"/>
            <w:szCs w:val="24"/>
          </w:rPr>
          <w:delText xml:space="preserve">network </w:delText>
        </w:r>
      </w:del>
      <w:ins w:id="95" w:author="Jeff Shrager" w:date="2015-09-17T12:14:00Z">
        <w:r w:rsidR="00564D90">
          <w:rPr>
            <w:rFonts w:ascii="Times New Roman" w:hAnsi="Times New Roman" w:cs="Times New Roman"/>
            <w:sz w:val="24"/>
            <w:szCs w:val="24"/>
          </w:rPr>
          <w:t>regions --</w:t>
        </w:r>
        <w:r w:rsidR="00564D90" w:rsidRPr="007342BF">
          <w:rPr>
            <w:rFonts w:ascii="Times New Roman" w:hAnsi="Times New Roman" w:cs="Times New Roman"/>
            <w:sz w:val="24"/>
            <w:szCs w:val="24"/>
          </w:rPr>
          <w:t xml:space="preserve"> </w:t>
        </w:r>
      </w:ins>
      <w:r w:rsidR="007342BF" w:rsidRPr="007342BF">
        <w:rPr>
          <w:rFonts w:ascii="Times New Roman" w:hAnsi="Times New Roman" w:cs="Times New Roman"/>
          <w:sz w:val="24"/>
          <w:szCs w:val="24"/>
        </w:rPr>
        <w:t xml:space="preserve">support the </w:t>
      </w:r>
      <w:ins w:id="96" w:author="Jeff Shrager" w:date="2015-09-17T12:14:00Z">
        <w:r w:rsidR="00564D90">
          <w:rPr>
            <w:rFonts w:ascii="Times New Roman" w:hAnsi="Times New Roman" w:cs="Times New Roman"/>
            <w:sz w:val="24"/>
            <w:szCs w:val="24"/>
          </w:rPr>
          <w:t>organized execution of arithmetic reasoning, nor how these systems</w:t>
        </w:r>
      </w:ins>
      <w:ins w:id="97" w:author="Jeff Shrager" w:date="2015-09-17T12:15:00Z">
        <w:r w:rsidR="00564D90">
          <w:rPr>
            <w:rFonts w:ascii="Times New Roman" w:hAnsi="Times New Roman" w:cs="Times New Roman"/>
            <w:sz w:val="24"/>
            <w:szCs w:val="24"/>
          </w:rPr>
          <w:t>, and especially their interactions,</w:t>
        </w:r>
      </w:ins>
      <w:ins w:id="98" w:author="Jeff Shrager" w:date="2015-09-17T12:14:00Z">
        <w:r w:rsidR="00564D90">
          <w:rPr>
            <w:rFonts w:ascii="Times New Roman" w:hAnsi="Times New Roman" w:cs="Times New Roman"/>
            <w:sz w:val="24"/>
            <w:szCs w:val="24"/>
          </w:rPr>
          <w:t xml:space="preserve"> </w:t>
        </w:r>
      </w:ins>
      <w:ins w:id="99" w:author="Jeff Shrager" w:date="2015-09-17T12:15:00Z">
        <w:r w:rsidR="00564D90">
          <w:rPr>
            <w:rFonts w:ascii="Times New Roman" w:hAnsi="Times New Roman" w:cs="Times New Roman"/>
            <w:sz w:val="24"/>
            <w:szCs w:val="24"/>
          </w:rPr>
          <w:t xml:space="preserve">change through </w:t>
        </w:r>
      </w:ins>
      <w:ins w:id="100" w:author="Jeff Shrager" w:date="2015-09-17T12:14:00Z">
        <w:r w:rsidR="00564D90">
          <w:rPr>
            <w:rFonts w:ascii="Times New Roman" w:hAnsi="Times New Roman" w:cs="Times New Roman"/>
            <w:sz w:val="24"/>
            <w:szCs w:val="24"/>
          </w:rPr>
          <w:t>learn</w:t>
        </w:r>
      </w:ins>
      <w:ins w:id="101" w:author="Jeff Shrager" w:date="2015-09-17T12:15:00Z">
        <w:r w:rsidR="00564D90">
          <w:rPr>
            <w:rFonts w:ascii="Times New Roman" w:hAnsi="Times New Roman" w:cs="Times New Roman"/>
            <w:sz w:val="24"/>
            <w:szCs w:val="24"/>
          </w:rPr>
          <w:t>ing</w:t>
        </w:r>
      </w:ins>
      <w:ins w:id="102" w:author="Jeff Shrager" w:date="2015-09-17T12:14:00Z">
        <w:r w:rsidR="00564D90">
          <w:rPr>
            <w:rFonts w:ascii="Times New Roman" w:hAnsi="Times New Roman" w:cs="Times New Roman"/>
            <w:sz w:val="24"/>
            <w:szCs w:val="24"/>
          </w:rPr>
          <w:t xml:space="preserve"> and </w:t>
        </w:r>
      </w:ins>
      <w:r w:rsidR="00EF080B">
        <w:rPr>
          <w:rFonts w:ascii="Times New Roman" w:hAnsi="Times New Roman" w:cs="Times New Roman"/>
          <w:sz w:val="24"/>
          <w:szCs w:val="24"/>
        </w:rPr>
        <w:t>development</w:t>
      </w:r>
      <w:del w:id="103" w:author="Jeff Shrager" w:date="2015-09-17T12:15:00Z">
        <w:r w:rsidR="00EF080B" w:rsidDel="00564D90">
          <w:rPr>
            <w:rFonts w:ascii="Times New Roman" w:hAnsi="Times New Roman" w:cs="Times New Roman"/>
            <w:sz w:val="24"/>
            <w:szCs w:val="24"/>
          </w:rPr>
          <w:delText xml:space="preserve"> of arithmetic problem solving</w:delText>
        </w:r>
        <w:r w:rsidR="007342BF" w:rsidRPr="007342BF" w:rsidDel="00564D90">
          <w:rPr>
            <w:rFonts w:ascii="Times New Roman" w:hAnsi="Times New Roman" w:cs="Times New Roman"/>
            <w:sz w:val="24"/>
            <w:szCs w:val="24"/>
          </w:rPr>
          <w:delText xml:space="preserve"> remain unclear and non-mechanistic</w:delText>
        </w:r>
      </w:del>
      <w:r w:rsidR="007342BF" w:rsidRPr="007342BF">
        <w:rPr>
          <w:rFonts w:ascii="Times New Roman" w:hAnsi="Times New Roman" w:cs="Times New Roman"/>
          <w:sz w:val="24"/>
          <w:szCs w:val="24"/>
        </w:rPr>
        <w:t xml:space="preserve">. </w:t>
      </w:r>
    </w:p>
    <w:p w14:paraId="0F30002C" w14:textId="77777777" w:rsidR="00AD33DB" w:rsidRDefault="007342BF" w:rsidP="007342BF">
      <w:pPr>
        <w:spacing w:line="240" w:lineRule="auto"/>
        <w:rPr>
          <w:ins w:id="104" w:author="Jeff Shrager" w:date="2015-09-17T12:18:00Z"/>
          <w:rFonts w:ascii="Times New Roman" w:hAnsi="Times New Roman" w:cs="Times New Roman"/>
          <w:color w:val="222222"/>
          <w:sz w:val="24"/>
          <w:szCs w:val="24"/>
          <w:shd w:val="clear" w:color="auto" w:fill="FFFFFF"/>
        </w:rPr>
      </w:pPr>
      <w:del w:id="105" w:author="Jeff Shrager" w:date="2015-09-17T12:15:00Z">
        <w:r w:rsidRPr="007342BF" w:rsidDel="007E5311">
          <w:rPr>
            <w:rFonts w:ascii="Times New Roman" w:hAnsi="Times New Roman" w:cs="Times New Roman"/>
            <w:sz w:val="24"/>
            <w:szCs w:val="24"/>
          </w:rPr>
          <w:delText xml:space="preserve">On the </w:delText>
        </w:r>
        <w:r w:rsidRPr="007342BF" w:rsidDel="007E5311">
          <w:rPr>
            <w:rFonts w:ascii="Times New Roman" w:hAnsi="Times New Roman" w:cs="Times New Roman"/>
            <w:color w:val="222222"/>
            <w:sz w:val="24"/>
            <w:szCs w:val="24"/>
            <w:shd w:val="clear" w:color="auto" w:fill="FFFFFF"/>
          </w:rPr>
          <w:delText>c</w:delText>
        </w:r>
      </w:del>
      <w:ins w:id="106" w:author="Jeff Shrager" w:date="2015-09-17T12:15:00Z">
        <w:r w:rsidR="007E5311">
          <w:rPr>
            <w:rFonts w:ascii="Times New Roman" w:hAnsi="Times New Roman" w:cs="Times New Roman"/>
            <w:sz w:val="24"/>
            <w:szCs w:val="24"/>
          </w:rPr>
          <w:t>C</w:t>
        </w:r>
      </w:ins>
      <w:r w:rsidRPr="007342BF">
        <w:rPr>
          <w:rFonts w:ascii="Times New Roman" w:hAnsi="Times New Roman" w:cs="Times New Roman"/>
          <w:color w:val="222222"/>
          <w:sz w:val="24"/>
          <w:szCs w:val="24"/>
          <w:shd w:val="clear" w:color="auto" w:fill="FFFFFF"/>
        </w:rPr>
        <w:t xml:space="preserve">omputational </w:t>
      </w:r>
      <w:ins w:id="107" w:author="Jeff Shrager" w:date="2015-09-17T12:15:00Z">
        <w:r w:rsidR="007E5311">
          <w:rPr>
            <w:rFonts w:ascii="Times New Roman" w:hAnsi="Times New Roman" w:cs="Times New Roman"/>
            <w:color w:val="222222"/>
            <w:sz w:val="24"/>
            <w:szCs w:val="24"/>
            <w:shd w:val="clear" w:color="auto" w:fill="FFFFFF"/>
          </w:rPr>
          <w:t xml:space="preserve">studies, which have been </w:t>
        </w:r>
      </w:ins>
      <w:ins w:id="108" w:author="Jeff Shrager" w:date="2015-09-17T12:16:00Z">
        <w:r w:rsidR="007E5311" w:rsidRPr="007342BF">
          <w:rPr>
            <w:rFonts w:ascii="Times New Roman" w:hAnsi="Times New Roman" w:cs="Times New Roman"/>
            <w:color w:val="222222"/>
            <w:sz w:val="24"/>
            <w:szCs w:val="24"/>
            <w:shd w:val="clear" w:color="auto" w:fill="FFFFFF"/>
          </w:rPr>
          <w:t xml:space="preserve">undertaken for decades </w:t>
        </w:r>
        <w:r w:rsidR="007E5311">
          <w:rPr>
            <w:rFonts w:ascii="Times New Roman" w:hAnsi="Times New Roman" w:cs="Times New Roman"/>
            <w:sz w:val="24"/>
            <w:szCs w:val="24"/>
          </w:rPr>
          <w:t>(</w:t>
        </w:r>
        <w:proofErr w:type="spellStart"/>
        <w:r w:rsidR="007E5311">
          <w:rPr>
            <w:rFonts w:ascii="Times New Roman" w:hAnsi="Times New Roman" w:cs="Times New Roman"/>
            <w:sz w:val="24"/>
            <w:szCs w:val="24"/>
          </w:rPr>
          <w:t>Siegler</w:t>
        </w:r>
        <w:proofErr w:type="spellEnd"/>
        <w:r w:rsidR="007E5311">
          <w:rPr>
            <w:rFonts w:ascii="Times New Roman" w:hAnsi="Times New Roman" w:cs="Times New Roman"/>
            <w:sz w:val="24"/>
            <w:szCs w:val="24"/>
          </w:rPr>
          <w:t xml:space="preserve"> &amp; Shrager, 1984; </w:t>
        </w:r>
        <w:proofErr w:type="spellStart"/>
        <w:r w:rsidR="007E5311">
          <w:rPr>
            <w:rFonts w:ascii="Times New Roman" w:hAnsi="Times New Roman" w:cs="Times New Roman"/>
            <w:sz w:val="24"/>
            <w:szCs w:val="24"/>
          </w:rPr>
          <w:t>Siegler</w:t>
        </w:r>
        <w:proofErr w:type="spellEnd"/>
        <w:r w:rsidR="007E5311">
          <w:rPr>
            <w:rFonts w:ascii="Times New Roman" w:hAnsi="Times New Roman" w:cs="Times New Roman"/>
            <w:sz w:val="24"/>
            <w:szCs w:val="24"/>
          </w:rPr>
          <w:t xml:space="preserve"> &amp; Shipley, 1995; Shrager &amp; </w:t>
        </w:r>
        <w:proofErr w:type="spellStart"/>
        <w:r w:rsidR="007E5311">
          <w:rPr>
            <w:rFonts w:ascii="Times New Roman" w:hAnsi="Times New Roman" w:cs="Times New Roman"/>
            <w:sz w:val="24"/>
            <w:szCs w:val="24"/>
          </w:rPr>
          <w:t>Siegler</w:t>
        </w:r>
        <w:proofErr w:type="spellEnd"/>
        <w:r w:rsidR="007E5311">
          <w:rPr>
            <w:rFonts w:ascii="Times New Roman" w:hAnsi="Times New Roman" w:cs="Times New Roman"/>
            <w:sz w:val="24"/>
            <w:szCs w:val="24"/>
          </w:rPr>
          <w:t>, 1998</w:t>
        </w:r>
        <w:r w:rsidR="007E5311">
          <w:rPr>
            <w:rFonts w:ascii="Times New Roman" w:hAnsi="Times New Roman" w:cs="Times New Roman"/>
            <w:sz w:val="24"/>
            <w:szCs w:val="24"/>
          </w:rPr>
          <w:t xml:space="preserve"> [[Add an Anderson reference!]]</w:t>
        </w:r>
        <w:r w:rsidR="007E5311">
          <w:rPr>
            <w:rFonts w:ascii="Times New Roman" w:hAnsi="Times New Roman" w:cs="Times New Roman"/>
            <w:sz w:val="24"/>
            <w:szCs w:val="24"/>
          </w:rPr>
          <w:t>)</w:t>
        </w:r>
      </w:ins>
      <w:ins w:id="109" w:author="Jeff Shrager" w:date="2015-09-17T12:15:00Z">
        <w:r w:rsidR="007E5311">
          <w:rPr>
            <w:rFonts w:ascii="Times New Roman" w:hAnsi="Times New Roman" w:cs="Times New Roman"/>
            <w:color w:val="222222"/>
            <w:sz w:val="24"/>
            <w:szCs w:val="24"/>
            <w:shd w:val="clear" w:color="auto" w:fill="FFFFFF"/>
          </w:rPr>
          <w:t>,</w:t>
        </w:r>
      </w:ins>
      <w:del w:id="110" w:author="Jeff Shrager" w:date="2015-09-17T12:16:00Z">
        <w:r w:rsidRPr="007342BF" w:rsidDel="007E5311">
          <w:rPr>
            <w:rFonts w:ascii="Times New Roman" w:hAnsi="Times New Roman" w:cs="Times New Roman"/>
            <w:color w:val="222222"/>
            <w:sz w:val="24"/>
            <w:szCs w:val="24"/>
            <w:shd w:val="clear" w:color="auto" w:fill="FFFFFF"/>
          </w:rPr>
          <w:delText xml:space="preserve">modeling side, experiments of strategy change in children's addition problem solving </w:delText>
        </w:r>
      </w:del>
      <w:del w:id="111" w:author="Jeff Shrager" w:date="2015-09-17T12:15:00Z">
        <w:r w:rsidRPr="007342BF" w:rsidDel="007E5311">
          <w:rPr>
            <w:rFonts w:ascii="Times New Roman" w:hAnsi="Times New Roman" w:cs="Times New Roman"/>
            <w:color w:val="222222"/>
            <w:sz w:val="24"/>
            <w:szCs w:val="24"/>
            <w:shd w:val="clear" w:color="auto" w:fill="FFFFFF"/>
          </w:rPr>
          <w:delText xml:space="preserve">have been undertaken for decades </w:delText>
        </w:r>
        <w:r w:rsidR="00EF080B" w:rsidDel="007E5311">
          <w:rPr>
            <w:rFonts w:ascii="Times New Roman" w:hAnsi="Times New Roman" w:cs="Times New Roman"/>
            <w:sz w:val="24"/>
            <w:szCs w:val="24"/>
          </w:rPr>
          <w:delText>(Siegler &amp; Shrager, 1984; Siegler &amp; Shipley, 1995; Shrager &amp; Siegler, 1998)</w:delText>
        </w:r>
        <w:r w:rsidRPr="007342BF" w:rsidDel="007E5311">
          <w:rPr>
            <w:rFonts w:ascii="Times New Roman" w:hAnsi="Times New Roman" w:cs="Times New Roman"/>
            <w:color w:val="222222"/>
            <w:sz w:val="24"/>
            <w:szCs w:val="24"/>
            <w:shd w:val="clear" w:color="auto" w:fill="FFFFFF"/>
          </w:rPr>
          <w:delText xml:space="preserve">, </w:delText>
        </w:r>
      </w:del>
      <w:del w:id="112" w:author="Jeff Shrager" w:date="2015-09-17T12:16:00Z">
        <w:r w:rsidRPr="007342BF" w:rsidDel="007E5311">
          <w:rPr>
            <w:rFonts w:ascii="Times New Roman" w:hAnsi="Times New Roman" w:cs="Times New Roman"/>
            <w:color w:val="222222"/>
            <w:sz w:val="24"/>
            <w:szCs w:val="24"/>
            <w:shd w:val="clear" w:color="auto" w:fill="FFFFFF"/>
          </w:rPr>
          <w:delText>and small number arithmetic models</w:delText>
        </w:r>
      </w:del>
      <w:r w:rsidRPr="007342BF">
        <w:rPr>
          <w:rFonts w:ascii="Times New Roman" w:hAnsi="Times New Roman" w:cs="Times New Roman"/>
          <w:color w:val="222222"/>
          <w:sz w:val="24"/>
          <w:szCs w:val="24"/>
          <w:shd w:val="clear" w:color="auto" w:fill="FFFFFF"/>
        </w:rPr>
        <w:t xml:space="preserve"> have </w:t>
      </w:r>
      <w:ins w:id="113" w:author="Jeff Shrager" w:date="2015-09-17T12:16:00Z">
        <w:r w:rsidR="007E5311">
          <w:rPr>
            <w:rFonts w:ascii="Times New Roman" w:hAnsi="Times New Roman" w:cs="Times New Roman"/>
            <w:color w:val="222222"/>
            <w:sz w:val="24"/>
            <w:szCs w:val="24"/>
            <w:shd w:val="clear" w:color="auto" w:fill="FFFFFF"/>
          </w:rPr>
          <w:lastRenderedPageBreak/>
          <w:t xml:space="preserve">generally </w:t>
        </w:r>
      </w:ins>
      <w:r w:rsidRPr="007342BF">
        <w:rPr>
          <w:rFonts w:ascii="Times New Roman" w:hAnsi="Times New Roman" w:cs="Times New Roman"/>
          <w:color w:val="222222"/>
          <w:sz w:val="24"/>
          <w:szCs w:val="24"/>
          <w:shd w:val="clear" w:color="auto" w:fill="FFFFFF"/>
        </w:rPr>
        <w:t xml:space="preserve">been rendered in purely symbolic, purely connectionist, and </w:t>
      </w:r>
      <w:ins w:id="114" w:author="Jeff Shrager" w:date="2015-09-17T12:16:00Z">
        <w:r w:rsidR="007E5311">
          <w:rPr>
            <w:rFonts w:ascii="Times New Roman" w:hAnsi="Times New Roman" w:cs="Times New Roman"/>
            <w:color w:val="222222"/>
            <w:sz w:val="24"/>
            <w:szCs w:val="24"/>
            <w:shd w:val="clear" w:color="auto" w:fill="FFFFFF"/>
          </w:rPr>
          <w:t xml:space="preserve">in </w:t>
        </w:r>
      </w:ins>
      <w:r w:rsidRPr="007342BF">
        <w:rPr>
          <w:rFonts w:ascii="Times New Roman" w:hAnsi="Times New Roman" w:cs="Times New Roman"/>
          <w:color w:val="222222"/>
          <w:sz w:val="24"/>
          <w:szCs w:val="24"/>
          <w:shd w:val="clear" w:color="auto" w:fill="FFFFFF"/>
        </w:rPr>
        <w:t xml:space="preserve">hybrid symbolic/connectionist paradigms. However, due to </w:t>
      </w:r>
      <w:del w:id="115" w:author="Jeff Shrager" w:date="2015-09-17T12:17:00Z">
        <w:r w:rsidRPr="007342BF" w:rsidDel="00DE3F7F">
          <w:rPr>
            <w:rFonts w:ascii="Times New Roman" w:hAnsi="Times New Roman" w:cs="Times New Roman"/>
            <w:color w:val="222222"/>
            <w:sz w:val="24"/>
            <w:szCs w:val="24"/>
            <w:shd w:val="clear" w:color="auto" w:fill="FFFFFF"/>
          </w:rPr>
          <w:delText xml:space="preserve">the </w:delText>
        </w:r>
      </w:del>
      <w:r w:rsidRPr="007342BF">
        <w:rPr>
          <w:rFonts w:ascii="Times New Roman" w:hAnsi="Times New Roman" w:cs="Times New Roman"/>
          <w:color w:val="222222"/>
          <w:sz w:val="24"/>
          <w:szCs w:val="24"/>
          <w:shd w:val="clear" w:color="auto" w:fill="FFFFFF"/>
        </w:rPr>
        <w:t xml:space="preserve">unavailability of cognitive neuroscientific data at that time, these models are not rich enough to adequately constrain our theorizing about how the brain develops arithmetic skill. </w:t>
      </w:r>
    </w:p>
    <w:p w14:paraId="29E44CC2" w14:textId="376E24A8" w:rsidR="007342BF" w:rsidRPr="007342BF" w:rsidDel="00DE39F1" w:rsidRDefault="007342BF" w:rsidP="007342BF">
      <w:pPr>
        <w:spacing w:line="240" w:lineRule="auto"/>
        <w:rPr>
          <w:del w:id="116" w:author="Jeff Shrager" w:date="2015-09-17T12:18:00Z"/>
          <w:rFonts w:ascii="Times New Roman" w:hAnsi="Times New Roman" w:cs="Times New Roman"/>
          <w:sz w:val="24"/>
          <w:szCs w:val="24"/>
        </w:rPr>
      </w:pPr>
      <w:del w:id="117" w:author="Jeff Shrager" w:date="2015-09-17T12:17:00Z">
        <w:r w:rsidRPr="007342BF" w:rsidDel="003366BF">
          <w:rPr>
            <w:rFonts w:ascii="Times New Roman" w:hAnsi="Times New Roman" w:cs="Times New Roman"/>
            <w:color w:val="222222"/>
            <w:sz w:val="24"/>
            <w:szCs w:val="24"/>
            <w:shd w:val="clear" w:color="auto" w:fill="FFFFFF"/>
          </w:rPr>
          <w:delText xml:space="preserve">Furthermore, </w:delText>
        </w:r>
        <w:r w:rsidRPr="007342BF" w:rsidDel="00565B8E">
          <w:rPr>
            <w:rFonts w:ascii="Times New Roman" w:hAnsi="Times New Roman" w:cs="Times New Roman"/>
            <w:sz w:val="24"/>
            <w:szCs w:val="24"/>
          </w:rPr>
          <w:delText>I, along with others, have r</w:delText>
        </w:r>
      </w:del>
      <w:ins w:id="118" w:author="Jeff Shrager" w:date="2015-09-17T12:17:00Z">
        <w:r w:rsidR="00565B8E">
          <w:rPr>
            <w:rFonts w:ascii="Times New Roman" w:hAnsi="Times New Roman" w:cs="Times New Roman"/>
            <w:color w:val="222222"/>
            <w:sz w:val="24"/>
            <w:szCs w:val="24"/>
            <w:shd w:val="clear" w:color="auto" w:fill="FFFFFF"/>
          </w:rPr>
          <w:t>R</w:t>
        </w:r>
      </w:ins>
      <w:r w:rsidRPr="007342BF">
        <w:rPr>
          <w:rFonts w:ascii="Times New Roman" w:hAnsi="Times New Roman" w:cs="Times New Roman"/>
          <w:sz w:val="24"/>
          <w:szCs w:val="24"/>
        </w:rPr>
        <w:t>ecently</w:t>
      </w:r>
      <w:ins w:id="119" w:author="Jeff Shrager" w:date="2015-09-17T12:17:00Z">
        <w:r w:rsidR="00565B8E">
          <w:rPr>
            <w:rFonts w:ascii="Times New Roman" w:hAnsi="Times New Roman" w:cs="Times New Roman"/>
            <w:sz w:val="24"/>
            <w:szCs w:val="24"/>
          </w:rPr>
          <w:t xml:space="preserve">, my </w:t>
        </w:r>
      </w:ins>
      <w:ins w:id="120" w:author="Jeff Shrager" w:date="2015-09-17T12:18:00Z">
        <w:r w:rsidR="00565B8E">
          <w:rPr>
            <w:rFonts w:ascii="Times New Roman" w:hAnsi="Times New Roman" w:cs="Times New Roman"/>
            <w:sz w:val="24"/>
            <w:szCs w:val="24"/>
          </w:rPr>
          <w:t>colleagues</w:t>
        </w:r>
      </w:ins>
      <w:ins w:id="121" w:author="Jeff Shrager" w:date="2015-09-17T12:17:00Z">
        <w:r w:rsidR="00565B8E">
          <w:rPr>
            <w:rFonts w:ascii="Times New Roman" w:hAnsi="Times New Roman" w:cs="Times New Roman"/>
            <w:sz w:val="24"/>
            <w:szCs w:val="24"/>
          </w:rPr>
          <w:t xml:space="preserve"> and I have </w:t>
        </w:r>
      </w:ins>
      <w:del w:id="122" w:author="Jeff Shrager" w:date="2015-09-17T12:18:00Z">
        <w:r w:rsidRPr="007342BF" w:rsidDel="00565B8E">
          <w:rPr>
            <w:rFonts w:ascii="Times New Roman" w:hAnsi="Times New Roman" w:cs="Times New Roman"/>
            <w:sz w:val="24"/>
            <w:szCs w:val="24"/>
          </w:rPr>
          <w:delText xml:space="preserve"> shown</w:delText>
        </w:r>
      </w:del>
      <w:ins w:id="123" w:author="Jeff Shrager" w:date="2015-09-17T12:18:00Z">
        <w:r w:rsidR="00565B8E">
          <w:rPr>
            <w:rFonts w:ascii="Times New Roman" w:hAnsi="Times New Roman" w:cs="Times New Roman"/>
            <w:sz w:val="24"/>
            <w:szCs w:val="24"/>
          </w:rPr>
          <w:t>demonstrated</w:t>
        </w:r>
      </w:ins>
      <w:r w:rsidRPr="007342BF">
        <w:rPr>
          <w:rFonts w:ascii="Times New Roman" w:hAnsi="Times New Roman" w:cs="Times New Roman"/>
          <w:sz w:val="24"/>
          <w:szCs w:val="24"/>
        </w:rPr>
        <w:t xml:space="preserve"> th</w:t>
      </w:r>
      <w:del w:id="124" w:author="Jeff Shrager" w:date="2015-09-17T12:18:00Z">
        <w:r w:rsidRPr="007342BF" w:rsidDel="00565B8E">
          <w:rPr>
            <w:rFonts w:ascii="Times New Roman" w:hAnsi="Times New Roman" w:cs="Times New Roman"/>
            <w:sz w:val="24"/>
            <w:szCs w:val="24"/>
          </w:rPr>
          <w:delText>e possibility for</w:delText>
        </w:r>
      </w:del>
      <w:ins w:id="125" w:author="Jeff Shrager" w:date="2015-09-17T12:18:00Z">
        <w:r w:rsidR="00565B8E">
          <w:rPr>
            <w:rFonts w:ascii="Times New Roman" w:hAnsi="Times New Roman" w:cs="Times New Roman"/>
            <w:sz w:val="24"/>
            <w:szCs w:val="24"/>
          </w:rPr>
          <w:t>at</w:t>
        </w:r>
      </w:ins>
      <w:r w:rsidRPr="007342BF">
        <w:rPr>
          <w:rFonts w:ascii="Times New Roman" w:hAnsi="Times New Roman" w:cs="Times New Roman"/>
          <w:sz w:val="24"/>
          <w:szCs w:val="24"/>
        </w:rPr>
        <w:t xml:space="preserve"> computational neural networks </w:t>
      </w:r>
      <w:del w:id="126" w:author="Jeff Shrager" w:date="2015-09-17T12:18:00Z">
        <w:r w:rsidRPr="007342BF" w:rsidDel="00565B8E">
          <w:rPr>
            <w:rFonts w:ascii="Times New Roman" w:hAnsi="Times New Roman" w:cs="Times New Roman"/>
            <w:sz w:val="24"/>
            <w:szCs w:val="24"/>
          </w:rPr>
          <w:delText xml:space="preserve">to </w:delText>
        </w:r>
      </w:del>
      <w:ins w:id="127" w:author="Jeff Shrager" w:date="2015-09-17T12:18:00Z">
        <w:r w:rsidR="00565B8E">
          <w:rPr>
            <w:rFonts w:ascii="Times New Roman" w:hAnsi="Times New Roman" w:cs="Times New Roman"/>
            <w:sz w:val="24"/>
            <w:szCs w:val="24"/>
          </w:rPr>
          <w:t>can</w:t>
        </w:r>
        <w:r w:rsidR="00565B8E" w:rsidRPr="007342BF">
          <w:rPr>
            <w:rFonts w:ascii="Times New Roman" w:hAnsi="Times New Roman" w:cs="Times New Roman"/>
            <w:sz w:val="24"/>
            <w:szCs w:val="24"/>
          </w:rPr>
          <w:t xml:space="preserve"> </w:t>
        </w:r>
      </w:ins>
      <w:r w:rsidRPr="007342BF">
        <w:rPr>
          <w:rFonts w:ascii="Times New Roman" w:hAnsi="Times New Roman" w:cs="Times New Roman"/>
          <w:sz w:val="24"/>
          <w:szCs w:val="24"/>
        </w:rPr>
        <w:t>account for neural activities in human and animal studies</w:t>
      </w:r>
      <w:ins w:id="128" w:author="Jeff Shrager" w:date="2015-09-17T12:18:00Z">
        <w:r w:rsidR="00565B8E">
          <w:rPr>
            <w:rFonts w:ascii="Times New Roman" w:hAnsi="Times New Roman" w:cs="Times New Roman"/>
            <w:sz w:val="24"/>
            <w:szCs w:val="24"/>
          </w:rPr>
          <w:t>,</w:t>
        </w:r>
      </w:ins>
      <w:r w:rsidRPr="007342BF">
        <w:rPr>
          <w:rFonts w:ascii="Times New Roman" w:hAnsi="Times New Roman" w:cs="Times New Roman"/>
          <w:sz w:val="24"/>
          <w:szCs w:val="24"/>
        </w:rPr>
        <w:t xml:space="preserve"> as well as provide mechanistic explanations for dynamic changes and </w:t>
      </w:r>
      <w:del w:id="129" w:author="Jeff Shrager" w:date="2015-09-17T12:18:00Z">
        <w:r w:rsidRPr="007342BF" w:rsidDel="00565B8E">
          <w:rPr>
            <w:rFonts w:ascii="Times New Roman" w:hAnsi="Times New Roman" w:cs="Times New Roman"/>
            <w:sz w:val="24"/>
            <w:szCs w:val="24"/>
          </w:rPr>
          <w:delText xml:space="preserve">evolvement </w:delText>
        </w:r>
      </w:del>
      <w:ins w:id="130" w:author="Jeff Shrager" w:date="2015-09-17T12:18:00Z">
        <w:r w:rsidR="00565B8E" w:rsidRPr="007342BF">
          <w:rPr>
            <w:rFonts w:ascii="Times New Roman" w:hAnsi="Times New Roman" w:cs="Times New Roman"/>
            <w:sz w:val="24"/>
            <w:szCs w:val="24"/>
          </w:rPr>
          <w:t>evol</w:t>
        </w:r>
        <w:r w:rsidR="00565B8E">
          <w:rPr>
            <w:rFonts w:ascii="Times New Roman" w:hAnsi="Times New Roman" w:cs="Times New Roman"/>
            <w:sz w:val="24"/>
            <w:szCs w:val="24"/>
          </w:rPr>
          <w:t>ution</w:t>
        </w:r>
        <w:r w:rsidR="00565B8E" w:rsidRPr="007342BF">
          <w:rPr>
            <w:rFonts w:ascii="Times New Roman" w:hAnsi="Times New Roman" w:cs="Times New Roman"/>
            <w:sz w:val="24"/>
            <w:szCs w:val="24"/>
          </w:rPr>
          <w:t xml:space="preserve"> </w:t>
        </w:r>
      </w:ins>
      <w:r w:rsidRPr="007342BF">
        <w:rPr>
          <w:rFonts w:ascii="Times New Roman" w:hAnsi="Times New Roman" w:cs="Times New Roman"/>
          <w:sz w:val="24"/>
          <w:szCs w:val="24"/>
        </w:rPr>
        <w:t xml:space="preserve">of brain network functions (Chen &amp; Rogers, 2015; </w:t>
      </w:r>
      <w:proofErr w:type="spellStart"/>
      <w:r w:rsidRPr="007342BF">
        <w:rPr>
          <w:rFonts w:ascii="Times New Roman" w:hAnsi="Times New Roman" w:cs="Times New Roman"/>
          <w:sz w:val="24"/>
          <w:szCs w:val="24"/>
        </w:rPr>
        <w:t>Plaut</w:t>
      </w:r>
      <w:proofErr w:type="spellEnd"/>
      <w:r w:rsidRPr="007342BF">
        <w:rPr>
          <w:rFonts w:ascii="Times New Roman" w:hAnsi="Times New Roman" w:cs="Times New Roman"/>
          <w:sz w:val="24"/>
          <w:szCs w:val="24"/>
        </w:rPr>
        <w:t xml:space="preserve"> &amp; Buhrmann, 2011; </w:t>
      </w:r>
      <w:proofErr w:type="spellStart"/>
      <w:r w:rsidRPr="007342BF">
        <w:rPr>
          <w:rFonts w:ascii="Times New Roman" w:hAnsi="Times New Roman" w:cs="Times New Roman"/>
          <w:sz w:val="24"/>
          <w:szCs w:val="24"/>
        </w:rPr>
        <w:t>Stoianov</w:t>
      </w:r>
      <w:proofErr w:type="spellEnd"/>
      <w:r w:rsidRPr="007342BF">
        <w:rPr>
          <w:rFonts w:ascii="Times New Roman" w:hAnsi="Times New Roman" w:cs="Times New Roman"/>
          <w:sz w:val="24"/>
          <w:szCs w:val="24"/>
        </w:rPr>
        <w:t xml:space="preserve"> &amp; </w:t>
      </w:r>
      <w:proofErr w:type="spellStart"/>
      <w:r w:rsidRPr="007342BF">
        <w:rPr>
          <w:rFonts w:ascii="Times New Roman" w:hAnsi="Times New Roman" w:cs="Times New Roman"/>
          <w:sz w:val="24"/>
          <w:szCs w:val="24"/>
        </w:rPr>
        <w:t>Zorzi</w:t>
      </w:r>
      <w:proofErr w:type="spellEnd"/>
      <w:r w:rsidRPr="007342BF">
        <w:rPr>
          <w:rFonts w:ascii="Times New Roman" w:hAnsi="Times New Roman" w:cs="Times New Roman"/>
          <w:sz w:val="24"/>
          <w:szCs w:val="24"/>
        </w:rPr>
        <w:t>, 2012).</w:t>
      </w:r>
      <w:ins w:id="131" w:author="Jeff Shrager" w:date="2015-09-17T12:18:00Z">
        <w:r w:rsidR="00DE39F1">
          <w:rPr>
            <w:rFonts w:ascii="Times New Roman" w:hAnsi="Times New Roman" w:cs="Times New Roman"/>
            <w:color w:val="222222"/>
            <w:sz w:val="24"/>
            <w:szCs w:val="24"/>
            <w:shd w:val="clear" w:color="auto" w:fill="FFFFFF"/>
          </w:rPr>
          <w:t xml:space="preserve"> </w:t>
        </w:r>
      </w:ins>
    </w:p>
    <w:p w14:paraId="76708A88" w14:textId="77777777" w:rsidR="00664F6C" w:rsidRDefault="007342BF" w:rsidP="00DE39F1">
      <w:pPr>
        <w:spacing w:line="240" w:lineRule="auto"/>
        <w:rPr>
          <w:ins w:id="132" w:author="Jeff Shrager" w:date="2015-09-17T12:21:00Z"/>
          <w:rFonts w:ascii="Times New Roman" w:hAnsi="Times New Roman" w:cs="Times New Roman"/>
          <w:color w:val="222222"/>
          <w:sz w:val="24"/>
          <w:szCs w:val="24"/>
          <w:shd w:val="clear" w:color="auto" w:fill="FFFFFF"/>
        </w:rPr>
        <w:pPrChange w:id="133" w:author="Jeff Shrager" w:date="2015-09-17T12:18:00Z">
          <w:pPr/>
        </w:pPrChange>
      </w:pPr>
      <w:r w:rsidRPr="007342BF">
        <w:rPr>
          <w:rFonts w:ascii="Times New Roman" w:hAnsi="Times New Roman" w:cs="Times New Roman"/>
          <w:color w:val="222222"/>
          <w:sz w:val="24"/>
          <w:szCs w:val="24"/>
          <w:shd w:val="clear" w:color="auto" w:fill="FFFFFF"/>
        </w:rPr>
        <w:t>T</w:t>
      </w:r>
      <w:del w:id="134" w:author="Jeff Shrager" w:date="2015-09-17T12:19:00Z">
        <w:r w:rsidRPr="007342BF" w:rsidDel="00DE39F1">
          <w:rPr>
            <w:rFonts w:ascii="Times New Roman" w:hAnsi="Times New Roman" w:cs="Times New Roman"/>
            <w:color w:val="222222"/>
            <w:sz w:val="24"/>
            <w:szCs w:val="24"/>
            <w:shd w:val="clear" w:color="auto" w:fill="FFFFFF"/>
          </w:rPr>
          <w:delText>aken together, my general</w:delText>
        </w:r>
      </w:del>
      <w:ins w:id="135" w:author="Jeff Shrager" w:date="2015-09-17T12:19:00Z">
        <w:r w:rsidR="00DE39F1">
          <w:rPr>
            <w:rFonts w:ascii="Times New Roman" w:hAnsi="Times New Roman" w:cs="Times New Roman"/>
            <w:color w:val="222222"/>
            <w:sz w:val="24"/>
            <w:szCs w:val="24"/>
            <w:shd w:val="clear" w:color="auto" w:fill="FFFFFF"/>
          </w:rPr>
          <w:t>he primary</w:t>
        </w:r>
      </w:ins>
      <w:r w:rsidRPr="007342BF">
        <w:rPr>
          <w:rFonts w:ascii="Times New Roman" w:hAnsi="Times New Roman" w:cs="Times New Roman"/>
          <w:color w:val="222222"/>
          <w:sz w:val="24"/>
          <w:szCs w:val="24"/>
          <w:shd w:val="clear" w:color="auto" w:fill="FFFFFF"/>
        </w:rPr>
        <w:t xml:space="preserve"> goal </w:t>
      </w:r>
      <w:del w:id="136" w:author="Jeff Shrager" w:date="2015-09-17T12:19:00Z">
        <w:r w:rsidRPr="007342BF" w:rsidDel="00DE39F1">
          <w:rPr>
            <w:rFonts w:ascii="Times New Roman" w:hAnsi="Times New Roman" w:cs="Times New Roman"/>
            <w:color w:val="222222"/>
            <w:sz w:val="24"/>
            <w:szCs w:val="24"/>
            <w:shd w:val="clear" w:color="auto" w:fill="FFFFFF"/>
          </w:rPr>
          <w:delText xml:space="preserve">for </w:delText>
        </w:r>
      </w:del>
      <w:ins w:id="137" w:author="Jeff Shrager" w:date="2015-09-17T12:19:00Z">
        <w:r w:rsidR="00DE39F1">
          <w:rPr>
            <w:rFonts w:ascii="Times New Roman" w:hAnsi="Times New Roman" w:cs="Times New Roman"/>
            <w:color w:val="222222"/>
            <w:sz w:val="24"/>
            <w:szCs w:val="24"/>
            <w:shd w:val="clear" w:color="auto" w:fill="FFFFFF"/>
          </w:rPr>
          <w:t>of the proposed</w:t>
        </w:r>
        <w:r w:rsidR="00DE39F1" w:rsidRPr="007342BF">
          <w:rPr>
            <w:rFonts w:ascii="Times New Roman" w:hAnsi="Times New Roman" w:cs="Times New Roman"/>
            <w:color w:val="222222"/>
            <w:sz w:val="24"/>
            <w:szCs w:val="24"/>
            <w:shd w:val="clear" w:color="auto" w:fill="FFFFFF"/>
          </w:rPr>
          <w:t xml:space="preserve"> </w:t>
        </w:r>
      </w:ins>
      <w:del w:id="138" w:author="Jeff Shrager" w:date="2015-09-17T12:19:00Z">
        <w:r w:rsidRPr="007342BF" w:rsidDel="00DE39F1">
          <w:rPr>
            <w:rFonts w:ascii="Times New Roman" w:hAnsi="Times New Roman" w:cs="Times New Roman"/>
            <w:color w:val="222222"/>
            <w:sz w:val="24"/>
            <w:szCs w:val="24"/>
            <w:shd w:val="clear" w:color="auto" w:fill="FFFFFF"/>
          </w:rPr>
          <w:delText xml:space="preserve">this </w:delText>
        </w:r>
      </w:del>
      <w:r w:rsidRPr="007342BF">
        <w:rPr>
          <w:rFonts w:ascii="Times New Roman" w:hAnsi="Times New Roman" w:cs="Times New Roman"/>
          <w:color w:val="222222"/>
          <w:sz w:val="24"/>
          <w:szCs w:val="24"/>
          <w:shd w:val="clear" w:color="auto" w:fill="FFFFFF"/>
        </w:rPr>
        <w:t xml:space="preserve">research is </w:t>
      </w:r>
      <w:ins w:id="139" w:author="Jeff Shrager" w:date="2015-09-17T12:19:00Z">
        <w:r w:rsidR="00683317">
          <w:rPr>
            <w:rFonts w:ascii="Times New Roman" w:hAnsi="Times New Roman" w:cs="Times New Roman"/>
            <w:color w:val="222222"/>
            <w:sz w:val="24"/>
            <w:szCs w:val="24"/>
            <w:shd w:val="clear" w:color="auto" w:fill="FFFFFF"/>
          </w:rPr>
          <w:t xml:space="preserve">build from these results and </w:t>
        </w:r>
      </w:ins>
      <w:del w:id="140" w:author="Jeff Shrager" w:date="2015-09-17T12:19:00Z">
        <w:r w:rsidRPr="007342BF" w:rsidDel="00683317">
          <w:rPr>
            <w:rFonts w:ascii="Times New Roman" w:hAnsi="Times New Roman" w:cs="Times New Roman"/>
            <w:color w:val="222222"/>
            <w:sz w:val="24"/>
            <w:szCs w:val="24"/>
            <w:shd w:val="clear" w:color="auto" w:fill="FFFFFF"/>
          </w:rPr>
          <w:delText xml:space="preserve">to </w:delText>
        </w:r>
      </w:del>
      <w:ins w:id="141" w:author="Jeff Shrager" w:date="2015-09-17T12:19:00Z">
        <w:r w:rsidR="00683317">
          <w:rPr>
            <w:rFonts w:ascii="Times New Roman" w:hAnsi="Times New Roman" w:cs="Times New Roman"/>
            <w:color w:val="222222"/>
            <w:sz w:val="24"/>
            <w:szCs w:val="24"/>
            <w:shd w:val="clear" w:color="auto" w:fill="FFFFFF"/>
          </w:rPr>
          <w:t xml:space="preserve">employ </w:t>
        </w:r>
      </w:ins>
      <w:del w:id="142" w:author="Jeff Shrager" w:date="2015-09-17T12:19:00Z">
        <w:r w:rsidRPr="007342BF" w:rsidDel="00683317">
          <w:rPr>
            <w:rFonts w:ascii="Times New Roman" w:hAnsi="Times New Roman" w:cs="Times New Roman"/>
            <w:color w:val="222222"/>
            <w:sz w:val="24"/>
            <w:szCs w:val="24"/>
            <w:shd w:val="clear" w:color="auto" w:fill="FFFFFF"/>
          </w:rPr>
          <w:delText xml:space="preserve">establish </w:delText>
        </w:r>
      </w:del>
      <w:r w:rsidRPr="007342BF">
        <w:rPr>
          <w:rFonts w:ascii="Times New Roman" w:hAnsi="Times New Roman" w:cs="Times New Roman"/>
          <w:color w:val="222222"/>
          <w:sz w:val="24"/>
          <w:szCs w:val="24"/>
          <w:shd w:val="clear" w:color="auto" w:fill="FFFFFF"/>
        </w:rPr>
        <w:t xml:space="preserve">a novel </w:t>
      </w:r>
      <w:commentRangeStart w:id="143"/>
      <w:del w:id="144" w:author="Jeff Shrager" w:date="2015-09-17T12:19:00Z">
        <w:r w:rsidRPr="007342BF" w:rsidDel="00683317">
          <w:rPr>
            <w:rFonts w:ascii="Times New Roman" w:hAnsi="Times New Roman" w:cs="Times New Roman"/>
            <w:color w:val="222222"/>
            <w:sz w:val="24"/>
            <w:szCs w:val="24"/>
            <w:shd w:val="clear" w:color="auto" w:fill="FFFFFF"/>
          </w:rPr>
          <w:delText>control</w:delText>
        </w:r>
      </w:del>
      <w:commentRangeEnd w:id="143"/>
      <w:ins w:id="145" w:author="Jeff Shrager" w:date="2015-09-17T12:19:00Z">
        <w:r w:rsidR="00683317">
          <w:rPr>
            <w:rFonts w:ascii="Times New Roman" w:hAnsi="Times New Roman" w:cs="Times New Roman"/>
            <w:color w:val="222222"/>
            <w:sz w:val="24"/>
            <w:szCs w:val="24"/>
            <w:shd w:val="clear" w:color="auto" w:fill="FFFFFF"/>
          </w:rPr>
          <w:t>systems-control</w:t>
        </w:r>
      </w:ins>
      <w:r w:rsidRPr="007342BF">
        <w:rPr>
          <w:rStyle w:val="CommentReference"/>
          <w:rFonts w:ascii="Times New Roman" w:hAnsi="Times New Roman" w:cs="Times New Roman"/>
          <w:sz w:val="24"/>
          <w:szCs w:val="24"/>
        </w:rPr>
        <w:commentReference w:id="143"/>
      </w:r>
      <w:r w:rsidRPr="007342BF">
        <w:rPr>
          <w:rFonts w:ascii="Times New Roman" w:hAnsi="Times New Roman" w:cs="Times New Roman"/>
          <w:color w:val="222222"/>
          <w:sz w:val="24"/>
          <w:szCs w:val="24"/>
          <w:shd w:val="clear" w:color="auto" w:fill="FFFFFF"/>
        </w:rPr>
        <w:t xml:space="preserve">/connectionist framework to understand the interactive dynamics and </w:t>
      </w:r>
      <w:del w:id="146" w:author="Jeff Shrager" w:date="2015-09-17T12:19:00Z">
        <w:r w:rsidRPr="007342BF" w:rsidDel="00683317">
          <w:rPr>
            <w:rFonts w:ascii="Times New Roman" w:hAnsi="Times New Roman" w:cs="Times New Roman"/>
            <w:color w:val="222222"/>
            <w:sz w:val="24"/>
            <w:szCs w:val="24"/>
            <w:shd w:val="clear" w:color="auto" w:fill="FFFFFF"/>
          </w:rPr>
          <w:delText xml:space="preserve">evolvement </w:delText>
        </w:r>
      </w:del>
      <w:ins w:id="147" w:author="Jeff Shrager" w:date="2015-09-17T12:19:00Z">
        <w:r w:rsidR="00683317" w:rsidRPr="007342BF">
          <w:rPr>
            <w:rFonts w:ascii="Times New Roman" w:hAnsi="Times New Roman" w:cs="Times New Roman"/>
            <w:color w:val="222222"/>
            <w:sz w:val="24"/>
            <w:szCs w:val="24"/>
            <w:shd w:val="clear" w:color="auto" w:fill="FFFFFF"/>
          </w:rPr>
          <w:t>evol</w:t>
        </w:r>
        <w:r w:rsidR="00683317">
          <w:rPr>
            <w:rFonts w:ascii="Times New Roman" w:hAnsi="Times New Roman" w:cs="Times New Roman"/>
            <w:color w:val="222222"/>
            <w:sz w:val="24"/>
            <w:szCs w:val="24"/>
            <w:shd w:val="clear" w:color="auto" w:fill="FFFFFF"/>
          </w:rPr>
          <w:t>ution</w:t>
        </w:r>
        <w:r w:rsidR="00683317" w:rsidRPr="007342BF">
          <w:rPr>
            <w:rFonts w:ascii="Times New Roman" w:hAnsi="Times New Roman" w:cs="Times New Roman"/>
            <w:color w:val="222222"/>
            <w:sz w:val="24"/>
            <w:szCs w:val="24"/>
            <w:shd w:val="clear" w:color="auto" w:fill="FFFFFF"/>
          </w:rPr>
          <w:t xml:space="preserve"> </w:t>
        </w:r>
      </w:ins>
      <w:r w:rsidRPr="007342BF">
        <w:rPr>
          <w:rFonts w:ascii="Times New Roman" w:hAnsi="Times New Roman" w:cs="Times New Roman"/>
          <w:color w:val="222222"/>
          <w:sz w:val="24"/>
          <w:szCs w:val="24"/>
          <w:shd w:val="clear" w:color="auto" w:fill="FFFFFF"/>
        </w:rPr>
        <w:t xml:space="preserve">of </w:t>
      </w:r>
      <w:ins w:id="148" w:author="Jeff Shrager" w:date="2015-09-17T12:20:00Z">
        <w:r w:rsidR="00A27FA4">
          <w:rPr>
            <w:rFonts w:ascii="Times New Roman" w:hAnsi="Times New Roman" w:cs="Times New Roman"/>
            <w:color w:val="222222"/>
            <w:sz w:val="24"/>
            <w:szCs w:val="24"/>
            <w:shd w:val="clear" w:color="auto" w:fill="FFFFFF"/>
          </w:rPr>
          <w:t xml:space="preserve">arithmetic skill and number sense y modeling the </w:t>
        </w:r>
      </w:ins>
      <w:del w:id="149" w:author="Jeff Shrager" w:date="2015-09-17T12:20:00Z">
        <w:r w:rsidRPr="007342BF" w:rsidDel="00A27FA4">
          <w:rPr>
            <w:rFonts w:ascii="Times New Roman" w:hAnsi="Times New Roman" w:cs="Times New Roman"/>
            <w:color w:val="222222"/>
            <w:sz w:val="24"/>
            <w:szCs w:val="24"/>
            <w:shd w:val="clear" w:color="auto" w:fill="FFFFFF"/>
          </w:rPr>
          <w:delText xml:space="preserve">complex </w:delText>
        </w:r>
      </w:del>
      <w:r w:rsidRPr="007342BF">
        <w:rPr>
          <w:rFonts w:ascii="Times New Roman" w:hAnsi="Times New Roman" w:cs="Times New Roman"/>
          <w:color w:val="222222"/>
          <w:sz w:val="24"/>
          <w:szCs w:val="24"/>
          <w:shd w:val="clear" w:color="auto" w:fill="FFFFFF"/>
        </w:rPr>
        <w:t xml:space="preserve">neurocognitive networks in human brain, and </w:t>
      </w:r>
      <w:ins w:id="150" w:author="Jeff Shrager" w:date="2015-09-17T12:20:00Z">
        <w:r w:rsidR="00A27FA4">
          <w:rPr>
            <w:rFonts w:ascii="Times New Roman" w:hAnsi="Times New Roman" w:cs="Times New Roman"/>
            <w:color w:val="222222"/>
            <w:sz w:val="24"/>
            <w:szCs w:val="24"/>
            <w:shd w:val="clear" w:color="auto" w:fill="FFFFFF"/>
          </w:rPr>
          <w:t xml:space="preserve">thereby </w:t>
        </w:r>
      </w:ins>
      <w:r w:rsidRPr="007342BF">
        <w:rPr>
          <w:rFonts w:ascii="Times New Roman" w:hAnsi="Times New Roman" w:cs="Times New Roman"/>
          <w:color w:val="222222"/>
          <w:sz w:val="24"/>
          <w:szCs w:val="24"/>
          <w:shd w:val="clear" w:color="auto" w:fill="FFFFFF"/>
        </w:rPr>
        <w:t xml:space="preserve">bridge the rich infrastructure of cognitive theory, data, and computational experimentation with recent findings from </w:t>
      </w:r>
      <w:ins w:id="151" w:author="Jeff Shrager" w:date="2015-09-17T12:20:00Z">
        <w:r w:rsidR="00A27FA4">
          <w:rPr>
            <w:rFonts w:ascii="Times New Roman" w:hAnsi="Times New Roman" w:cs="Times New Roman"/>
            <w:color w:val="222222"/>
            <w:sz w:val="24"/>
            <w:szCs w:val="24"/>
            <w:shd w:val="clear" w:color="auto" w:fill="FFFFFF"/>
          </w:rPr>
          <w:t xml:space="preserve">systems </w:t>
        </w:r>
      </w:ins>
      <w:del w:id="152" w:author="Jeff Shrager" w:date="2015-09-17T12:20:00Z">
        <w:r w:rsidRPr="007342BF" w:rsidDel="00A27FA4">
          <w:rPr>
            <w:rFonts w:ascii="Times New Roman" w:hAnsi="Times New Roman" w:cs="Times New Roman"/>
            <w:color w:val="222222"/>
            <w:sz w:val="24"/>
            <w:szCs w:val="24"/>
            <w:shd w:val="clear" w:color="auto" w:fill="FFFFFF"/>
          </w:rPr>
          <w:delText xml:space="preserve">cognitive </w:delText>
        </w:r>
      </w:del>
      <w:r w:rsidRPr="007342BF">
        <w:rPr>
          <w:rFonts w:ascii="Times New Roman" w:hAnsi="Times New Roman" w:cs="Times New Roman"/>
          <w:color w:val="222222"/>
          <w:sz w:val="24"/>
          <w:szCs w:val="24"/>
          <w:shd w:val="clear" w:color="auto" w:fill="FFFFFF"/>
        </w:rPr>
        <w:t>neuroscience. Specifically, I propose to build a new computational model</w:t>
      </w:r>
      <w:r w:rsidR="002E42A2" w:rsidRPr="007342BF">
        <w:rPr>
          <w:rFonts w:ascii="Times New Roman" w:hAnsi="Times New Roman" w:cs="Times New Roman"/>
          <w:color w:val="222222"/>
          <w:sz w:val="24"/>
          <w:szCs w:val="24"/>
          <w:shd w:val="clear" w:color="auto" w:fill="FFFFFF"/>
        </w:rPr>
        <w:t>, which is a hybrid of classical connectionist mod</w:t>
      </w:r>
      <w:r w:rsidR="002E42A2">
        <w:rPr>
          <w:rFonts w:ascii="Times New Roman" w:hAnsi="Times New Roman" w:cs="Times New Roman"/>
          <w:color w:val="222222"/>
          <w:sz w:val="24"/>
          <w:szCs w:val="24"/>
          <w:shd w:val="clear" w:color="auto" w:fill="FFFFFF"/>
        </w:rPr>
        <w:t>els</w:t>
      </w:r>
      <w:r w:rsidR="002E42A2" w:rsidRPr="007342BF">
        <w:rPr>
          <w:rFonts w:ascii="Times New Roman" w:hAnsi="Times New Roman" w:cs="Times New Roman"/>
          <w:color w:val="222222"/>
          <w:sz w:val="24"/>
          <w:szCs w:val="24"/>
          <w:shd w:val="clear" w:color="auto" w:fill="FFFFFF"/>
        </w:rPr>
        <w:t xml:space="preserve"> and classical control system models</w:t>
      </w:r>
      <w:ins w:id="153" w:author="Jeff Shrager" w:date="2015-09-17T12:20:00Z">
        <w:r w:rsidR="00E517F9">
          <w:rPr>
            <w:rFonts w:ascii="Times New Roman" w:hAnsi="Times New Roman" w:cs="Times New Roman"/>
            <w:color w:val="222222"/>
            <w:sz w:val="24"/>
            <w:szCs w:val="24"/>
            <w:shd w:val="clear" w:color="auto" w:fill="FFFFFF"/>
          </w:rPr>
          <w:t xml:space="preserve"> of </w:t>
        </w:r>
      </w:ins>
      <w:ins w:id="154" w:author="Jeff Shrager" w:date="2015-09-17T12:21:00Z">
        <w:r w:rsidR="00E517F9">
          <w:rPr>
            <w:rFonts w:ascii="Times New Roman" w:hAnsi="Times New Roman" w:cs="Times New Roman"/>
            <w:color w:val="222222"/>
            <w:sz w:val="24"/>
            <w:szCs w:val="24"/>
            <w:shd w:val="clear" w:color="auto" w:fill="FFFFFF"/>
          </w:rPr>
          <w:t xml:space="preserve">children's </w:t>
        </w:r>
      </w:ins>
      <w:ins w:id="155" w:author="Jeff Shrager" w:date="2015-09-17T12:20:00Z">
        <w:r w:rsidR="00E517F9">
          <w:rPr>
            <w:rFonts w:ascii="Times New Roman" w:hAnsi="Times New Roman" w:cs="Times New Roman"/>
            <w:color w:val="222222"/>
            <w:sz w:val="24"/>
            <w:szCs w:val="24"/>
            <w:shd w:val="clear" w:color="auto" w:fill="FFFFFF"/>
          </w:rPr>
          <w:t xml:space="preserve">arithmetic and </w:t>
        </w:r>
      </w:ins>
      <w:del w:id="156" w:author="Jeff Shrager" w:date="2015-09-17T12:21:00Z">
        <w:r w:rsidR="002E42A2" w:rsidDel="00E517F9">
          <w:rPr>
            <w:rFonts w:ascii="Times New Roman" w:hAnsi="Times New Roman" w:cs="Times New Roman"/>
            <w:color w:val="222222"/>
            <w:sz w:val="24"/>
            <w:szCs w:val="24"/>
            <w:shd w:val="clear" w:color="auto" w:fill="FFFFFF"/>
          </w:rPr>
          <w:delText>, to understand</w:delText>
        </w:r>
        <w:r w:rsidRPr="007342BF" w:rsidDel="00E517F9">
          <w:rPr>
            <w:rFonts w:ascii="Times New Roman" w:hAnsi="Times New Roman" w:cs="Times New Roman"/>
            <w:color w:val="222222"/>
            <w:sz w:val="24"/>
            <w:szCs w:val="24"/>
            <w:shd w:val="clear" w:color="auto" w:fill="FFFFFF"/>
          </w:rPr>
          <w:delText xml:space="preserve"> children's arithmetic</w:delText>
        </w:r>
      </w:del>
      <w:ins w:id="157" w:author="Jeff Shrager" w:date="2015-09-17T12:21:00Z">
        <w:r w:rsidR="00E517F9">
          <w:rPr>
            <w:rFonts w:ascii="Times New Roman" w:hAnsi="Times New Roman" w:cs="Times New Roman"/>
            <w:color w:val="222222"/>
            <w:sz w:val="24"/>
            <w:szCs w:val="24"/>
            <w:shd w:val="clear" w:color="auto" w:fill="FFFFFF"/>
          </w:rPr>
          <w:t>its</w:t>
        </w:r>
      </w:ins>
      <w:r w:rsidRPr="007342BF">
        <w:rPr>
          <w:rFonts w:ascii="Times New Roman" w:hAnsi="Times New Roman" w:cs="Times New Roman"/>
          <w:color w:val="222222"/>
          <w:sz w:val="24"/>
          <w:szCs w:val="24"/>
          <w:shd w:val="clear" w:color="auto" w:fill="FFFFFF"/>
        </w:rPr>
        <w:t xml:space="preserve"> development</w:t>
      </w:r>
      <w:r w:rsidR="002E42A2">
        <w:rPr>
          <w:rFonts w:ascii="Times New Roman" w:hAnsi="Times New Roman" w:cs="Times New Roman"/>
          <w:color w:val="222222"/>
          <w:sz w:val="24"/>
          <w:szCs w:val="24"/>
          <w:shd w:val="clear" w:color="auto" w:fill="FFFFFF"/>
        </w:rPr>
        <w:t xml:space="preserve">, </w:t>
      </w:r>
      <w:ins w:id="158" w:author="Jeff Shrager" w:date="2015-09-17T12:21:00Z">
        <w:r w:rsidR="00E517F9">
          <w:rPr>
            <w:rFonts w:ascii="Times New Roman" w:hAnsi="Times New Roman" w:cs="Times New Roman"/>
            <w:color w:val="222222"/>
            <w:sz w:val="24"/>
            <w:szCs w:val="24"/>
            <w:shd w:val="clear" w:color="auto" w:fill="FFFFFF"/>
          </w:rPr>
          <w:t xml:space="preserve">focusing </w:t>
        </w:r>
      </w:ins>
      <w:r w:rsidR="002E42A2">
        <w:rPr>
          <w:rFonts w:ascii="Times New Roman" w:hAnsi="Times New Roman" w:cs="Times New Roman"/>
          <w:color w:val="222222"/>
          <w:sz w:val="24"/>
          <w:szCs w:val="24"/>
          <w:shd w:val="clear" w:color="auto" w:fill="FFFFFF"/>
        </w:rPr>
        <w:t xml:space="preserve">especially </w:t>
      </w:r>
      <w:ins w:id="159" w:author="Jeff Shrager" w:date="2015-09-17T12:21:00Z">
        <w:r w:rsidR="00E517F9">
          <w:rPr>
            <w:rFonts w:ascii="Times New Roman" w:hAnsi="Times New Roman" w:cs="Times New Roman"/>
            <w:color w:val="222222"/>
            <w:sz w:val="24"/>
            <w:szCs w:val="24"/>
            <w:shd w:val="clear" w:color="auto" w:fill="FFFFFF"/>
          </w:rPr>
          <w:t xml:space="preserve">on </w:t>
        </w:r>
      </w:ins>
      <w:del w:id="160" w:author="Jeff Shrager" w:date="2015-09-17T12:21:00Z">
        <w:r w:rsidR="002E42A2" w:rsidDel="00E517F9">
          <w:rPr>
            <w:rFonts w:ascii="Times New Roman" w:hAnsi="Times New Roman" w:cs="Times New Roman"/>
            <w:color w:val="222222"/>
            <w:sz w:val="24"/>
            <w:szCs w:val="24"/>
            <w:shd w:val="clear" w:color="auto" w:fill="FFFFFF"/>
          </w:rPr>
          <w:delText xml:space="preserve">the </w:delText>
        </w:r>
      </w:del>
      <w:r w:rsidR="002E42A2">
        <w:rPr>
          <w:rFonts w:ascii="Times New Roman" w:hAnsi="Times New Roman" w:cs="Times New Roman"/>
          <w:color w:val="222222"/>
          <w:sz w:val="24"/>
          <w:szCs w:val="24"/>
          <w:shd w:val="clear" w:color="auto" w:fill="FFFFFF"/>
        </w:rPr>
        <w:t>strategy use</w:t>
      </w:r>
      <w:del w:id="161" w:author="Jeff Shrager" w:date="2015-09-17T12:21:00Z">
        <w:r w:rsidR="002E42A2" w:rsidDel="00E517F9">
          <w:rPr>
            <w:rFonts w:ascii="Times New Roman" w:hAnsi="Times New Roman" w:cs="Times New Roman"/>
            <w:color w:val="222222"/>
            <w:sz w:val="24"/>
            <w:szCs w:val="24"/>
            <w:shd w:val="clear" w:color="auto" w:fill="FFFFFF"/>
          </w:rPr>
          <w:delText xml:space="preserve"> for problem solving</w:delText>
        </w:r>
      </w:del>
      <w:r w:rsidRPr="007342BF">
        <w:rPr>
          <w:rFonts w:ascii="Times New Roman" w:hAnsi="Times New Roman" w:cs="Times New Roman"/>
          <w:color w:val="222222"/>
          <w:sz w:val="24"/>
          <w:szCs w:val="24"/>
          <w:shd w:val="clear" w:color="auto" w:fill="FFFFFF"/>
        </w:rPr>
        <w:t xml:space="preserve">. </w:t>
      </w:r>
    </w:p>
    <w:p w14:paraId="530E4742" w14:textId="46A12B5C" w:rsidR="007342BF" w:rsidRPr="00664F6C" w:rsidRDefault="007342BF" w:rsidP="00DE39F1">
      <w:pPr>
        <w:spacing w:line="240" w:lineRule="auto"/>
        <w:rPr>
          <w:rFonts w:ascii="Times New Roman" w:hAnsi="Times New Roman" w:cs="Times New Roman"/>
          <w:color w:val="222222"/>
          <w:sz w:val="24"/>
          <w:szCs w:val="24"/>
          <w:shd w:val="clear" w:color="auto" w:fill="FFFFFF"/>
          <w:rPrChange w:id="162" w:author="Jeff Shrager" w:date="2015-09-17T12:21:00Z">
            <w:rPr>
              <w:rFonts w:ascii="Times New Roman" w:hAnsi="Times New Roman" w:cs="Times New Roman"/>
              <w:sz w:val="24"/>
              <w:szCs w:val="24"/>
            </w:rPr>
          </w:rPrChange>
        </w:rPr>
        <w:pPrChange w:id="163" w:author="Jeff Shrager" w:date="2015-09-17T12:18:00Z">
          <w:pPr/>
        </w:pPrChange>
      </w:pPr>
      <w:r w:rsidRPr="007342BF">
        <w:rPr>
          <w:rFonts w:ascii="Times New Roman" w:hAnsi="Times New Roman" w:cs="Times New Roman"/>
          <w:color w:val="222222"/>
          <w:sz w:val="24"/>
          <w:szCs w:val="24"/>
          <w:shd w:val="clear" w:color="auto" w:fill="FFFFFF"/>
        </w:rPr>
        <w:t xml:space="preserve">I will be guided in this effort by several leading thinkers </w:t>
      </w:r>
      <w:del w:id="164" w:author="Jeff Shrager" w:date="2015-09-17T12:21:00Z">
        <w:r w:rsidRPr="007342BF" w:rsidDel="001F7F91">
          <w:rPr>
            <w:rFonts w:ascii="Times New Roman" w:hAnsi="Times New Roman" w:cs="Times New Roman"/>
            <w:color w:val="222222"/>
            <w:sz w:val="24"/>
            <w:szCs w:val="24"/>
            <w:shd w:val="clear" w:color="auto" w:fill="FFFFFF"/>
          </w:rPr>
          <w:delText xml:space="preserve">in </w:delText>
        </w:r>
      </w:del>
      <w:ins w:id="165" w:author="Jeff Shrager" w:date="2015-09-17T12:21:00Z">
        <w:r w:rsidR="001F7F91">
          <w:rPr>
            <w:rFonts w:ascii="Times New Roman" w:hAnsi="Times New Roman" w:cs="Times New Roman"/>
            <w:color w:val="222222"/>
            <w:sz w:val="24"/>
            <w:szCs w:val="24"/>
            <w:shd w:val="clear" w:color="auto" w:fill="FFFFFF"/>
          </w:rPr>
          <w:t>with a wide range of expertise very relevant to</w:t>
        </w:r>
        <w:r w:rsidR="001F7F91" w:rsidRPr="007342BF">
          <w:rPr>
            <w:rFonts w:ascii="Times New Roman" w:hAnsi="Times New Roman" w:cs="Times New Roman"/>
            <w:color w:val="222222"/>
            <w:sz w:val="24"/>
            <w:szCs w:val="24"/>
            <w:shd w:val="clear" w:color="auto" w:fill="FFFFFF"/>
          </w:rPr>
          <w:t xml:space="preserve"> </w:t>
        </w:r>
      </w:ins>
      <w:r w:rsidRPr="007342BF">
        <w:rPr>
          <w:rFonts w:ascii="Times New Roman" w:hAnsi="Times New Roman" w:cs="Times New Roman"/>
          <w:color w:val="222222"/>
          <w:sz w:val="24"/>
          <w:szCs w:val="24"/>
          <w:shd w:val="clear" w:color="auto" w:fill="FFFFFF"/>
        </w:rPr>
        <w:t xml:space="preserve">this specific </w:t>
      </w:r>
      <w:del w:id="166" w:author="Jeff Shrager" w:date="2015-09-17T12:21:00Z">
        <w:r w:rsidRPr="007342BF" w:rsidDel="001F7F91">
          <w:rPr>
            <w:rFonts w:ascii="Times New Roman" w:hAnsi="Times New Roman" w:cs="Times New Roman"/>
            <w:color w:val="222222"/>
            <w:sz w:val="24"/>
            <w:szCs w:val="24"/>
            <w:shd w:val="clear" w:color="auto" w:fill="FFFFFF"/>
          </w:rPr>
          <w:delText>field</w:delText>
        </w:r>
      </w:del>
      <w:ins w:id="167" w:author="Jeff Shrager" w:date="2015-09-17T12:21:00Z">
        <w:r w:rsidR="001F7F91">
          <w:rPr>
            <w:rFonts w:ascii="Times New Roman" w:hAnsi="Times New Roman" w:cs="Times New Roman"/>
            <w:color w:val="222222"/>
            <w:sz w:val="24"/>
            <w:szCs w:val="24"/>
            <w:shd w:val="clear" w:color="auto" w:fill="FFFFFF"/>
          </w:rPr>
          <w:t>domain</w:t>
        </w:r>
      </w:ins>
      <w:r w:rsidRPr="007342BF">
        <w:rPr>
          <w:rFonts w:ascii="Times New Roman" w:hAnsi="Times New Roman" w:cs="Times New Roman"/>
          <w:color w:val="222222"/>
          <w:sz w:val="24"/>
          <w:szCs w:val="24"/>
          <w:shd w:val="clear" w:color="auto" w:fill="FFFFFF"/>
        </w:rPr>
        <w:t xml:space="preserve">: Vinod Menon is one of the leading </w:t>
      </w:r>
      <w:del w:id="168" w:author="Jeff Shrager" w:date="2015-09-17T12:22:00Z">
        <w:r w:rsidRPr="007342BF" w:rsidDel="00945E72">
          <w:rPr>
            <w:rFonts w:ascii="Times New Roman" w:hAnsi="Times New Roman" w:cs="Times New Roman"/>
            <w:color w:val="222222"/>
            <w:sz w:val="24"/>
            <w:szCs w:val="24"/>
            <w:shd w:val="clear" w:color="auto" w:fill="FFFFFF"/>
          </w:rPr>
          <w:delText xml:space="preserve">cognitive </w:delText>
        </w:r>
      </w:del>
      <w:ins w:id="169" w:author="Jeff Shrager" w:date="2015-09-17T12:22:00Z">
        <w:r w:rsidR="00945E72">
          <w:rPr>
            <w:rFonts w:ascii="Times New Roman" w:hAnsi="Times New Roman" w:cs="Times New Roman"/>
            <w:color w:val="222222"/>
            <w:sz w:val="24"/>
            <w:szCs w:val="24"/>
            <w:shd w:val="clear" w:color="auto" w:fill="FFFFFF"/>
          </w:rPr>
          <w:t>systems</w:t>
        </w:r>
        <w:r w:rsidR="00945E72" w:rsidRPr="007342BF">
          <w:rPr>
            <w:rFonts w:ascii="Times New Roman" w:hAnsi="Times New Roman" w:cs="Times New Roman"/>
            <w:color w:val="222222"/>
            <w:sz w:val="24"/>
            <w:szCs w:val="24"/>
            <w:shd w:val="clear" w:color="auto" w:fill="FFFFFF"/>
          </w:rPr>
          <w:t xml:space="preserve"> </w:t>
        </w:r>
      </w:ins>
      <w:r w:rsidRPr="007342BF">
        <w:rPr>
          <w:rFonts w:ascii="Times New Roman" w:hAnsi="Times New Roman" w:cs="Times New Roman"/>
          <w:color w:val="222222"/>
          <w:sz w:val="24"/>
          <w:szCs w:val="24"/>
          <w:shd w:val="clear" w:color="auto" w:fill="FFFFFF"/>
        </w:rPr>
        <w:t xml:space="preserve">neuroscientists, and is among the only ones specifically capturing data and theorizing about the development of the brain as a multi-scale dynamical system, especially in math cognition; Jay McClelland is one of the world's leading connectionist modelers and cognitive scientists, and runs a lab at Stanford focused specifically on arithmetic learning; and Jeff Shrager, consulting </w:t>
      </w:r>
      <w:ins w:id="170" w:author="Jeff Shrager" w:date="2015-09-17T12:22:00Z">
        <w:r w:rsidR="00CF76D7">
          <w:rPr>
            <w:rFonts w:ascii="Times New Roman" w:hAnsi="Times New Roman" w:cs="Times New Roman"/>
            <w:color w:val="222222"/>
            <w:sz w:val="24"/>
            <w:szCs w:val="24"/>
            <w:shd w:val="clear" w:color="auto" w:fill="FFFFFF"/>
          </w:rPr>
          <w:t>professor i</w:t>
        </w:r>
      </w:ins>
      <w:del w:id="171" w:author="Jeff Shrager" w:date="2015-09-17T12:22:00Z">
        <w:r w:rsidRPr="007342BF" w:rsidDel="00CF76D7">
          <w:rPr>
            <w:rFonts w:ascii="Times New Roman" w:hAnsi="Times New Roman" w:cs="Times New Roman"/>
            <w:color w:val="222222"/>
            <w:sz w:val="24"/>
            <w:szCs w:val="24"/>
            <w:shd w:val="clear" w:color="auto" w:fill="FFFFFF"/>
          </w:rPr>
          <w:delText>o</w:delText>
        </w:r>
      </w:del>
      <w:r w:rsidRPr="007342BF">
        <w:rPr>
          <w:rFonts w:ascii="Times New Roman" w:hAnsi="Times New Roman" w:cs="Times New Roman"/>
          <w:color w:val="222222"/>
          <w:sz w:val="24"/>
          <w:szCs w:val="24"/>
          <w:shd w:val="clear" w:color="auto" w:fill="FFFFFF"/>
        </w:rPr>
        <w:t xml:space="preserve">n the Symbolic Systems program here at Stanford, is one of the founders (with Bob </w:t>
      </w:r>
      <w:proofErr w:type="spellStart"/>
      <w:r w:rsidRPr="007342BF">
        <w:rPr>
          <w:rFonts w:ascii="Times New Roman" w:hAnsi="Times New Roman" w:cs="Times New Roman"/>
          <w:color w:val="222222"/>
          <w:sz w:val="24"/>
          <w:szCs w:val="24"/>
          <w:shd w:val="clear" w:color="auto" w:fill="FFFFFF"/>
        </w:rPr>
        <w:t>Siegler</w:t>
      </w:r>
      <w:proofErr w:type="spellEnd"/>
      <w:r w:rsidRPr="007342BF">
        <w:rPr>
          <w:rFonts w:ascii="Times New Roman" w:hAnsi="Times New Roman" w:cs="Times New Roman"/>
          <w:color w:val="222222"/>
          <w:sz w:val="24"/>
          <w:szCs w:val="24"/>
          <w:shd w:val="clear" w:color="auto" w:fill="FFFFFF"/>
        </w:rPr>
        <w:t>, of CMU) of the field of the computational modeling of arithmetic development</w:t>
      </w:r>
      <w:del w:id="172" w:author="Jeff Shrager" w:date="2015-09-17T12:22:00Z">
        <w:r w:rsidRPr="007342BF" w:rsidDel="005D01DA">
          <w:rPr>
            <w:rFonts w:ascii="Times New Roman" w:hAnsi="Times New Roman" w:cs="Times New Roman"/>
            <w:color w:val="222222"/>
            <w:sz w:val="24"/>
            <w:szCs w:val="24"/>
            <w:shd w:val="clear" w:color="auto" w:fill="FFFFFF"/>
          </w:rPr>
          <w:delText>, and</w:delText>
        </w:r>
      </w:del>
      <w:ins w:id="173" w:author="Jeff Shrager" w:date="2015-09-17T12:22:00Z">
        <w:r w:rsidR="005D01DA">
          <w:rPr>
            <w:rFonts w:ascii="Times New Roman" w:hAnsi="Times New Roman" w:cs="Times New Roman"/>
            <w:color w:val="222222"/>
            <w:sz w:val="24"/>
            <w:szCs w:val="24"/>
            <w:shd w:val="clear" w:color="auto" w:fill="FFFFFF"/>
          </w:rPr>
          <w:t>. Dr. Shrager</w:t>
        </w:r>
      </w:ins>
      <w:r w:rsidRPr="007342BF">
        <w:rPr>
          <w:rFonts w:ascii="Times New Roman" w:hAnsi="Times New Roman" w:cs="Times New Roman"/>
          <w:color w:val="222222"/>
          <w:sz w:val="24"/>
          <w:szCs w:val="24"/>
          <w:shd w:val="clear" w:color="auto" w:fill="FFFFFF"/>
        </w:rPr>
        <w:t xml:space="preserve"> wrote three prior</w:t>
      </w:r>
      <w:ins w:id="174" w:author="Jeff Shrager" w:date="2015-09-17T12:22:00Z">
        <w:r w:rsidR="005D01DA">
          <w:rPr>
            <w:rFonts w:ascii="Times New Roman" w:hAnsi="Times New Roman" w:cs="Times New Roman"/>
            <w:color w:val="222222"/>
            <w:sz w:val="24"/>
            <w:szCs w:val="24"/>
            <w:shd w:val="clear" w:color="auto" w:fill="FFFFFF"/>
          </w:rPr>
          <w:t xml:space="preserve">, highly cited, </w:t>
        </w:r>
      </w:ins>
      <w:del w:id="175" w:author="Jeff Shrager" w:date="2015-09-17T12:22:00Z">
        <w:r w:rsidRPr="007342BF" w:rsidDel="005D01DA">
          <w:rPr>
            <w:rFonts w:ascii="Times New Roman" w:hAnsi="Times New Roman" w:cs="Times New Roman"/>
            <w:color w:val="222222"/>
            <w:sz w:val="24"/>
            <w:szCs w:val="24"/>
            <w:shd w:val="clear" w:color="auto" w:fill="FFFFFF"/>
          </w:rPr>
          <w:delText xml:space="preserve"> </w:delText>
        </w:r>
      </w:del>
      <w:r w:rsidRPr="007342BF">
        <w:rPr>
          <w:rFonts w:ascii="Times New Roman" w:hAnsi="Times New Roman" w:cs="Times New Roman"/>
          <w:color w:val="222222"/>
          <w:sz w:val="24"/>
          <w:szCs w:val="24"/>
          <w:shd w:val="clear" w:color="auto" w:fill="FFFFFF"/>
        </w:rPr>
        <w:t xml:space="preserve">computer models of </w:t>
      </w:r>
      <w:del w:id="176" w:author="Jeff Shrager" w:date="2015-09-17T12:22:00Z">
        <w:r w:rsidRPr="007342BF" w:rsidDel="005D01DA">
          <w:rPr>
            <w:rFonts w:ascii="Times New Roman" w:hAnsi="Times New Roman" w:cs="Times New Roman"/>
            <w:color w:val="222222"/>
            <w:sz w:val="24"/>
            <w:szCs w:val="24"/>
            <w:shd w:val="clear" w:color="auto" w:fill="FFFFFF"/>
          </w:rPr>
          <w:delText>this specific cognitive activity</w:delText>
        </w:r>
      </w:del>
      <w:ins w:id="177" w:author="Jeff Shrager" w:date="2015-09-17T12:22:00Z">
        <w:r w:rsidR="005D01DA">
          <w:rPr>
            <w:rFonts w:ascii="Times New Roman" w:hAnsi="Times New Roman" w:cs="Times New Roman"/>
            <w:color w:val="222222"/>
            <w:sz w:val="24"/>
            <w:szCs w:val="24"/>
            <w:shd w:val="clear" w:color="auto" w:fill="FFFFFF"/>
          </w:rPr>
          <w:t>children's arithmetic development</w:t>
        </w:r>
      </w:ins>
      <w:r w:rsidRPr="007342BF">
        <w:rPr>
          <w:rFonts w:ascii="Times New Roman" w:hAnsi="Times New Roman" w:cs="Times New Roman"/>
          <w:color w:val="222222"/>
          <w:sz w:val="24"/>
          <w:szCs w:val="24"/>
          <w:shd w:val="clear" w:color="auto" w:fill="FFFFFF"/>
        </w:rPr>
        <w:t xml:space="preserve">, and is </w:t>
      </w:r>
      <w:ins w:id="178" w:author="Jeff Shrager" w:date="2015-09-17T12:23:00Z">
        <w:r w:rsidR="00076C33">
          <w:rPr>
            <w:rFonts w:ascii="Times New Roman" w:hAnsi="Times New Roman" w:cs="Times New Roman"/>
            <w:color w:val="222222"/>
            <w:sz w:val="24"/>
            <w:szCs w:val="24"/>
            <w:shd w:val="clear" w:color="auto" w:fill="FFFFFF"/>
          </w:rPr>
          <w:t xml:space="preserve">also  a leading </w:t>
        </w:r>
      </w:ins>
      <w:del w:id="179" w:author="Jeff Shrager" w:date="2015-09-17T12:23:00Z">
        <w:r w:rsidRPr="007342BF" w:rsidDel="00076C33">
          <w:rPr>
            <w:rFonts w:ascii="Times New Roman" w:hAnsi="Times New Roman" w:cs="Times New Roman"/>
            <w:color w:val="222222"/>
            <w:sz w:val="24"/>
            <w:szCs w:val="24"/>
            <w:shd w:val="clear" w:color="auto" w:fill="FFFFFF"/>
          </w:rPr>
          <w:delText xml:space="preserve">one of the world's </w:delText>
        </w:r>
      </w:del>
      <w:r w:rsidRPr="007342BF">
        <w:rPr>
          <w:rFonts w:ascii="Times New Roman" w:hAnsi="Times New Roman" w:cs="Times New Roman"/>
          <w:color w:val="222222"/>
          <w:sz w:val="24"/>
          <w:szCs w:val="24"/>
          <w:shd w:val="clear" w:color="auto" w:fill="FFFFFF"/>
        </w:rPr>
        <w:t>expert</w:t>
      </w:r>
      <w:del w:id="180" w:author="Jeff Shrager" w:date="2015-09-17T12:23:00Z">
        <w:r w:rsidRPr="007342BF" w:rsidDel="00076C33">
          <w:rPr>
            <w:rFonts w:ascii="Times New Roman" w:hAnsi="Times New Roman" w:cs="Times New Roman"/>
            <w:color w:val="222222"/>
            <w:sz w:val="24"/>
            <w:szCs w:val="24"/>
            <w:shd w:val="clear" w:color="auto" w:fill="FFFFFF"/>
          </w:rPr>
          <w:delText>s</w:delText>
        </w:r>
      </w:del>
      <w:r w:rsidRPr="007342BF">
        <w:rPr>
          <w:rFonts w:ascii="Times New Roman" w:hAnsi="Times New Roman" w:cs="Times New Roman"/>
          <w:color w:val="222222"/>
          <w:sz w:val="24"/>
          <w:szCs w:val="24"/>
          <w:shd w:val="clear" w:color="auto" w:fill="FFFFFF"/>
        </w:rPr>
        <w:t xml:space="preserve"> </w:t>
      </w:r>
      <w:ins w:id="181" w:author="Jeff Shrager" w:date="2015-09-17T12:23:00Z">
        <w:r w:rsidR="00076C33">
          <w:rPr>
            <w:rFonts w:ascii="Times New Roman" w:hAnsi="Times New Roman" w:cs="Times New Roman"/>
            <w:color w:val="222222"/>
            <w:sz w:val="24"/>
            <w:szCs w:val="24"/>
            <w:shd w:val="clear" w:color="auto" w:fill="FFFFFF"/>
          </w:rPr>
          <w:t>o</w:t>
        </w:r>
      </w:ins>
      <w:del w:id="182" w:author="Jeff Shrager" w:date="2015-09-17T12:23:00Z">
        <w:r w:rsidRPr="007342BF" w:rsidDel="00076C33">
          <w:rPr>
            <w:rFonts w:ascii="Times New Roman" w:hAnsi="Times New Roman" w:cs="Times New Roman"/>
            <w:color w:val="222222"/>
            <w:sz w:val="24"/>
            <w:szCs w:val="24"/>
            <w:shd w:val="clear" w:color="auto" w:fill="FFFFFF"/>
          </w:rPr>
          <w:delText>i</w:delText>
        </w:r>
      </w:del>
      <w:r w:rsidRPr="007342BF">
        <w:rPr>
          <w:rFonts w:ascii="Times New Roman" w:hAnsi="Times New Roman" w:cs="Times New Roman"/>
          <w:color w:val="222222"/>
          <w:sz w:val="24"/>
          <w:szCs w:val="24"/>
          <w:shd w:val="clear" w:color="auto" w:fill="FFFFFF"/>
        </w:rPr>
        <w:t>n children's</w:t>
      </w:r>
      <w:ins w:id="183" w:author="Jeff Shrager" w:date="2015-09-17T12:23:00Z">
        <w:r w:rsidR="005749FA">
          <w:rPr>
            <w:rFonts w:ascii="Times New Roman" w:hAnsi="Times New Roman" w:cs="Times New Roman"/>
            <w:color w:val="222222"/>
            <w:sz w:val="24"/>
            <w:szCs w:val="24"/>
            <w:shd w:val="clear" w:color="auto" w:fill="FFFFFF"/>
          </w:rPr>
          <w:t xml:space="preserve"> and adult's</w:t>
        </w:r>
      </w:ins>
      <w:r w:rsidRPr="007342BF">
        <w:rPr>
          <w:rFonts w:ascii="Times New Roman" w:hAnsi="Times New Roman" w:cs="Times New Roman"/>
          <w:color w:val="222222"/>
          <w:sz w:val="24"/>
          <w:szCs w:val="24"/>
          <w:shd w:val="clear" w:color="auto" w:fill="FFFFFF"/>
        </w:rPr>
        <w:t xml:space="preserve"> </w:t>
      </w:r>
      <w:ins w:id="184" w:author="Jeff Shrager" w:date="2015-09-17T12:23:00Z">
        <w:r w:rsidR="005749FA">
          <w:rPr>
            <w:rFonts w:ascii="Times New Roman" w:hAnsi="Times New Roman" w:cs="Times New Roman"/>
            <w:color w:val="222222"/>
            <w:sz w:val="24"/>
            <w:szCs w:val="24"/>
            <w:shd w:val="clear" w:color="auto" w:fill="FFFFFF"/>
          </w:rPr>
          <w:t xml:space="preserve">complex cognitive </w:t>
        </w:r>
      </w:ins>
      <w:del w:id="185" w:author="Jeff Shrager" w:date="2015-09-17T12:23:00Z">
        <w:r w:rsidRPr="007342BF" w:rsidDel="005749FA">
          <w:rPr>
            <w:rFonts w:ascii="Times New Roman" w:hAnsi="Times New Roman" w:cs="Times New Roman"/>
            <w:color w:val="222222"/>
            <w:sz w:val="24"/>
            <w:szCs w:val="24"/>
            <w:shd w:val="clear" w:color="auto" w:fill="FFFFFF"/>
          </w:rPr>
          <w:delText xml:space="preserve">arithmetic </w:delText>
        </w:r>
      </w:del>
      <w:r w:rsidRPr="007342BF">
        <w:rPr>
          <w:rFonts w:ascii="Times New Roman" w:hAnsi="Times New Roman" w:cs="Times New Roman"/>
          <w:color w:val="222222"/>
          <w:sz w:val="24"/>
          <w:szCs w:val="24"/>
          <w:shd w:val="clear" w:color="auto" w:fill="FFFFFF"/>
        </w:rPr>
        <w:t>behavior.</w:t>
      </w:r>
      <w:bookmarkStart w:id="186" w:name="_GoBack"/>
      <w:bookmarkEnd w:id="186"/>
    </w:p>
    <w:p w14:paraId="032A5F6B" w14:textId="6D3C11EB" w:rsidR="00BD1BFE" w:rsidRDefault="002E42A2" w:rsidP="00BD1BFE">
      <w:pPr>
        <w:spacing w:line="240" w:lineRule="auto"/>
        <w:rPr>
          <w:rFonts w:ascii="Times New Roman" w:hAnsi="Times New Roman" w:cs="Times New Roman"/>
          <w:sz w:val="24"/>
          <w:szCs w:val="24"/>
        </w:rPr>
      </w:pPr>
      <w:r>
        <w:rPr>
          <w:rFonts w:ascii="Times New Roman" w:hAnsi="Times New Roman" w:cs="Times New Roman"/>
          <w:b/>
          <w:sz w:val="24"/>
          <w:szCs w:val="24"/>
        </w:rPr>
        <w:t>Goal</w:t>
      </w:r>
      <w:r w:rsidR="007342BF">
        <w:rPr>
          <w:rFonts w:ascii="Times New Roman" w:hAnsi="Times New Roman" w:cs="Times New Roman"/>
          <w:b/>
          <w:sz w:val="24"/>
          <w:szCs w:val="24"/>
        </w:rPr>
        <w:t xml:space="preserve"> and </w:t>
      </w:r>
      <w:r w:rsidR="00ED31EC" w:rsidRPr="00D5786B">
        <w:rPr>
          <w:rFonts w:ascii="Times New Roman" w:hAnsi="Times New Roman" w:cs="Times New Roman"/>
          <w:b/>
          <w:sz w:val="24"/>
          <w:szCs w:val="24"/>
        </w:rPr>
        <w:t>Hypothesis</w:t>
      </w:r>
    </w:p>
    <w:p w14:paraId="5C787AE9" w14:textId="04603704" w:rsidR="00ED31EC" w:rsidRPr="00ED31EC" w:rsidRDefault="002E42A2" w:rsidP="00875021">
      <w:pPr>
        <w:spacing w:line="240" w:lineRule="auto"/>
        <w:rPr>
          <w:rFonts w:ascii="Times New Roman" w:hAnsi="Times New Roman" w:cs="Times New Roman"/>
          <w:sz w:val="24"/>
          <w:szCs w:val="24"/>
          <w:u w:val="single"/>
        </w:rPr>
      </w:pPr>
      <w:r>
        <w:rPr>
          <w:rFonts w:ascii="Times New Roman" w:hAnsi="Times New Roman" w:cs="Times New Roman"/>
          <w:b/>
          <w:sz w:val="24"/>
          <w:szCs w:val="24"/>
          <w:u w:val="single"/>
        </w:rPr>
        <w:t>Goal</w:t>
      </w:r>
      <w:r w:rsidR="002B02D9" w:rsidRPr="00ED31EC">
        <w:rPr>
          <w:rFonts w:ascii="Times New Roman" w:hAnsi="Times New Roman" w:cs="Times New Roman"/>
          <w:b/>
          <w:sz w:val="24"/>
          <w:szCs w:val="24"/>
          <w:u w:val="single"/>
        </w:rPr>
        <w:t xml:space="preserve"> 1</w:t>
      </w:r>
      <w:r w:rsidR="00952024">
        <w:rPr>
          <w:rFonts w:ascii="Times New Roman" w:hAnsi="Times New Roman" w:cs="Times New Roman"/>
          <w:b/>
          <w:sz w:val="24"/>
          <w:szCs w:val="24"/>
          <w:u w:val="single"/>
        </w:rPr>
        <w:t xml:space="preserve"> &amp; 2</w:t>
      </w:r>
      <w:r w:rsidR="002B02D9" w:rsidRPr="002B02D9">
        <w:rPr>
          <w:rFonts w:ascii="Times New Roman" w:hAnsi="Times New Roman" w:cs="Times New Roman"/>
          <w:sz w:val="24"/>
          <w:szCs w:val="24"/>
          <w:u w:val="single"/>
        </w:rPr>
        <w:t xml:space="preserve">: </w:t>
      </w:r>
      <w:r w:rsidR="002B02D9" w:rsidRPr="00ED31EC">
        <w:rPr>
          <w:rFonts w:ascii="Times New Roman" w:hAnsi="Times New Roman" w:cs="Times New Roman"/>
          <w:b/>
          <w:sz w:val="24"/>
          <w:szCs w:val="24"/>
          <w:u w:val="single"/>
        </w:rPr>
        <w:t xml:space="preserve">Develop a neuro-computational model </w:t>
      </w:r>
      <w:r w:rsidR="003A5D8B">
        <w:rPr>
          <w:rFonts w:ascii="Times New Roman" w:hAnsi="Times New Roman" w:cs="Times New Roman"/>
          <w:b/>
          <w:sz w:val="24"/>
          <w:szCs w:val="24"/>
          <w:u w:val="single"/>
        </w:rPr>
        <w:t xml:space="preserve">for both behavioral and neurobiological outcomes of </w:t>
      </w:r>
      <w:r>
        <w:rPr>
          <w:rFonts w:ascii="Times New Roman" w:hAnsi="Times New Roman" w:cs="Times New Roman"/>
          <w:b/>
          <w:sz w:val="24"/>
          <w:szCs w:val="24"/>
          <w:u w:val="single"/>
        </w:rPr>
        <w:t>arithmetic development in children</w:t>
      </w:r>
      <w:r w:rsidR="002B02D9" w:rsidRPr="00ED31EC">
        <w:rPr>
          <w:rFonts w:ascii="Times New Roman" w:hAnsi="Times New Roman" w:cs="Times New Roman"/>
          <w:b/>
          <w:sz w:val="24"/>
          <w:szCs w:val="24"/>
          <w:u w:val="single"/>
        </w:rPr>
        <w:t>.</w:t>
      </w:r>
      <w:r w:rsidR="002B02D9" w:rsidRPr="002B02D9">
        <w:rPr>
          <w:rFonts w:ascii="Times New Roman" w:hAnsi="Times New Roman" w:cs="Times New Roman"/>
          <w:sz w:val="24"/>
          <w:szCs w:val="24"/>
        </w:rPr>
        <w:t xml:space="preserve"> </w:t>
      </w:r>
      <w:r w:rsidR="002B02D9">
        <w:rPr>
          <w:rFonts w:ascii="Times New Roman" w:hAnsi="Times New Roman" w:cs="Times New Roman"/>
          <w:sz w:val="24"/>
          <w:szCs w:val="24"/>
        </w:rPr>
        <w:t xml:space="preserve">Using </w:t>
      </w:r>
      <w:r>
        <w:rPr>
          <w:rFonts w:ascii="Times New Roman" w:hAnsi="Times New Roman" w:cs="Times New Roman"/>
          <w:sz w:val="24"/>
          <w:szCs w:val="24"/>
        </w:rPr>
        <w:t>connectionist neural network</w:t>
      </w:r>
      <w:r w:rsidR="00ED31EC">
        <w:rPr>
          <w:rFonts w:ascii="Times New Roman" w:hAnsi="Times New Roman" w:cs="Times New Roman"/>
          <w:sz w:val="24"/>
          <w:szCs w:val="24"/>
        </w:rPr>
        <w:t xml:space="preserve"> models (NN models)</w:t>
      </w:r>
      <w:r w:rsidR="003A5D8B">
        <w:rPr>
          <w:rFonts w:ascii="Times New Roman" w:hAnsi="Times New Roman" w:cs="Times New Roman"/>
          <w:sz w:val="24"/>
          <w:szCs w:val="24"/>
        </w:rPr>
        <w:t>, I</w:t>
      </w:r>
      <w:r w:rsidR="002B02D9">
        <w:rPr>
          <w:rFonts w:ascii="Times New Roman" w:hAnsi="Times New Roman" w:cs="Times New Roman"/>
          <w:sz w:val="24"/>
          <w:szCs w:val="24"/>
        </w:rPr>
        <w:t xml:space="preserve"> will </w:t>
      </w:r>
      <w:r w:rsidR="003A5D8B">
        <w:rPr>
          <w:rFonts w:ascii="Times New Roman" w:hAnsi="Times New Roman" w:cs="Times New Roman"/>
          <w:sz w:val="24"/>
          <w:szCs w:val="24"/>
        </w:rPr>
        <w:t xml:space="preserve">establish a simple model to </w:t>
      </w:r>
      <w:r w:rsidR="002B02D9">
        <w:rPr>
          <w:rFonts w:ascii="Times New Roman" w:hAnsi="Times New Roman" w:cs="Times New Roman"/>
          <w:sz w:val="24"/>
          <w:szCs w:val="24"/>
        </w:rPr>
        <w:t>demonstrate</w:t>
      </w:r>
      <w:r w:rsidR="003A5D8B">
        <w:rPr>
          <w:rFonts w:ascii="Times New Roman" w:hAnsi="Times New Roman" w:cs="Times New Roman"/>
          <w:sz w:val="24"/>
          <w:szCs w:val="24"/>
        </w:rPr>
        <w:t xml:space="preserve"> face validity of t</w:t>
      </w:r>
      <w:r>
        <w:rPr>
          <w:rFonts w:ascii="Times New Roman" w:hAnsi="Times New Roman" w:cs="Times New Roman"/>
          <w:sz w:val="24"/>
          <w:szCs w:val="24"/>
        </w:rPr>
        <w:t>he neuro-computational approach</w:t>
      </w:r>
      <w:r w:rsidR="003A5D8B">
        <w:rPr>
          <w:rFonts w:ascii="Times New Roman" w:hAnsi="Times New Roman" w:cs="Times New Roman"/>
          <w:sz w:val="24"/>
          <w:szCs w:val="24"/>
        </w:rPr>
        <w:t xml:space="preserve"> to account for behavioral and neurobiological </w:t>
      </w:r>
      <w:r>
        <w:rPr>
          <w:rFonts w:ascii="Times New Roman" w:hAnsi="Times New Roman" w:cs="Times New Roman"/>
          <w:sz w:val="24"/>
          <w:szCs w:val="24"/>
        </w:rPr>
        <w:t>findings on children’s development of arithmetic skills.</w:t>
      </w:r>
      <w:r w:rsidR="00ED31EC">
        <w:rPr>
          <w:rFonts w:ascii="Times New Roman" w:hAnsi="Times New Roman" w:cs="Times New Roman"/>
          <w:sz w:val="24"/>
          <w:szCs w:val="24"/>
        </w:rPr>
        <w:t xml:space="preserve"> </w:t>
      </w:r>
      <w:r w:rsidR="00ED31EC" w:rsidRPr="00ED31EC">
        <w:rPr>
          <w:rFonts w:ascii="Times New Roman" w:hAnsi="Times New Roman" w:cs="Times New Roman"/>
          <w:b/>
          <w:i/>
          <w:sz w:val="24"/>
          <w:szCs w:val="24"/>
        </w:rPr>
        <w:t>Hypothesis</w:t>
      </w:r>
      <w:r w:rsidR="00952024">
        <w:rPr>
          <w:rFonts w:ascii="Times New Roman" w:hAnsi="Times New Roman" w:cs="Times New Roman"/>
          <w:b/>
          <w:i/>
          <w:sz w:val="24"/>
          <w:szCs w:val="24"/>
        </w:rPr>
        <w:t xml:space="preserve"> 1</w:t>
      </w:r>
      <w:r>
        <w:rPr>
          <w:rFonts w:ascii="Times New Roman" w:hAnsi="Times New Roman" w:cs="Times New Roman"/>
          <w:sz w:val="24"/>
          <w:szCs w:val="24"/>
        </w:rPr>
        <w:t>: The development of arithmetic problem in the NN models solving is accompanied by transition of strategy use, and results in behavioral changes (e.g., in accuracy or response latency).</w:t>
      </w:r>
      <w:r w:rsidR="00526D6C">
        <w:rPr>
          <w:rFonts w:ascii="Times New Roman" w:hAnsi="Times New Roman" w:cs="Times New Roman"/>
          <w:sz w:val="24"/>
          <w:szCs w:val="24"/>
        </w:rPr>
        <w:t xml:space="preserve"> </w:t>
      </w:r>
      <w:r w:rsidR="00DB3C71" w:rsidRPr="00DB3C71">
        <w:rPr>
          <w:rFonts w:ascii="Times New Roman" w:hAnsi="Times New Roman" w:cs="Times New Roman"/>
          <w:b/>
          <w:i/>
          <w:sz w:val="24"/>
          <w:szCs w:val="24"/>
        </w:rPr>
        <w:t>Hypothesis</w:t>
      </w:r>
      <w:r w:rsidR="00952024">
        <w:rPr>
          <w:rFonts w:ascii="Times New Roman" w:hAnsi="Times New Roman" w:cs="Times New Roman"/>
          <w:b/>
          <w:i/>
          <w:sz w:val="24"/>
          <w:szCs w:val="24"/>
        </w:rPr>
        <w:t xml:space="preserve"> 2</w:t>
      </w:r>
      <w:r>
        <w:rPr>
          <w:rFonts w:ascii="Times New Roman" w:hAnsi="Times New Roman" w:cs="Times New Roman"/>
          <w:sz w:val="24"/>
          <w:szCs w:val="24"/>
        </w:rPr>
        <w:t xml:space="preserve">: The development of arithmetic problem in the NN models leads to different profiles of changes in neural activities associated with </w:t>
      </w:r>
      <w:r w:rsidR="00FD233F">
        <w:rPr>
          <w:rFonts w:ascii="Times New Roman" w:hAnsi="Times New Roman" w:cs="Times New Roman"/>
          <w:sz w:val="24"/>
          <w:szCs w:val="24"/>
        </w:rPr>
        <w:t>different problem solving strategies.</w:t>
      </w:r>
      <w:r>
        <w:rPr>
          <w:rFonts w:ascii="Times New Roman" w:hAnsi="Times New Roman" w:cs="Times New Roman"/>
          <w:sz w:val="24"/>
          <w:szCs w:val="24"/>
        </w:rPr>
        <w:t xml:space="preserve"> </w:t>
      </w:r>
    </w:p>
    <w:p w14:paraId="15103533" w14:textId="348B604F" w:rsidR="003A476E" w:rsidRDefault="002E42A2" w:rsidP="00875021">
      <w:pPr>
        <w:spacing w:line="240" w:lineRule="auto"/>
        <w:rPr>
          <w:rFonts w:ascii="Times New Roman" w:hAnsi="Times New Roman" w:cs="Times New Roman"/>
          <w:sz w:val="24"/>
          <w:szCs w:val="24"/>
        </w:rPr>
      </w:pPr>
      <w:r>
        <w:rPr>
          <w:rFonts w:ascii="Times New Roman" w:hAnsi="Times New Roman" w:cs="Times New Roman"/>
          <w:b/>
          <w:sz w:val="24"/>
          <w:szCs w:val="24"/>
          <w:u w:val="single"/>
        </w:rPr>
        <w:t>Goal</w:t>
      </w:r>
      <w:r w:rsidR="00952024">
        <w:rPr>
          <w:rFonts w:ascii="Times New Roman" w:hAnsi="Times New Roman" w:cs="Times New Roman"/>
          <w:b/>
          <w:sz w:val="24"/>
          <w:szCs w:val="24"/>
          <w:u w:val="single"/>
        </w:rPr>
        <w:t xml:space="preserve"> 3</w:t>
      </w:r>
      <w:r w:rsidR="00D041C9" w:rsidRPr="00015F12">
        <w:rPr>
          <w:rFonts w:ascii="Times New Roman" w:hAnsi="Times New Roman" w:cs="Times New Roman"/>
          <w:b/>
          <w:sz w:val="24"/>
          <w:szCs w:val="24"/>
          <w:u w:val="single"/>
        </w:rPr>
        <w:t xml:space="preserve">: </w:t>
      </w:r>
      <w:r w:rsidR="007F5A6F">
        <w:rPr>
          <w:rFonts w:ascii="Times New Roman" w:hAnsi="Times New Roman" w:cs="Times New Roman"/>
          <w:b/>
          <w:sz w:val="24"/>
          <w:szCs w:val="24"/>
          <w:u w:val="single"/>
        </w:rPr>
        <w:t>Establish the control/connectionist hybrid model to explain arithmetic development through learning</w:t>
      </w:r>
      <w:r w:rsidR="00D041C9" w:rsidRPr="00015F12">
        <w:rPr>
          <w:rFonts w:ascii="Times New Roman" w:hAnsi="Times New Roman" w:cs="Times New Roman"/>
          <w:b/>
          <w:sz w:val="24"/>
          <w:szCs w:val="24"/>
          <w:u w:val="single"/>
        </w:rPr>
        <w:t>.</w:t>
      </w:r>
      <w:commentRangeStart w:id="187"/>
      <w:r w:rsidR="00D041C9">
        <w:rPr>
          <w:rFonts w:ascii="Times New Roman" w:hAnsi="Times New Roman" w:cs="Times New Roman"/>
          <w:b/>
          <w:sz w:val="24"/>
          <w:szCs w:val="24"/>
        </w:rPr>
        <w:t xml:space="preserve"> </w:t>
      </w:r>
      <w:commentRangeEnd w:id="187"/>
      <w:r w:rsidR="006E127D">
        <w:rPr>
          <w:rStyle w:val="CommentReference"/>
        </w:rPr>
        <w:commentReference w:id="187"/>
      </w:r>
      <w:r w:rsidR="0050616A" w:rsidRPr="0050616A">
        <w:rPr>
          <w:rFonts w:ascii="Times New Roman" w:hAnsi="Times New Roman" w:cs="Times New Roman"/>
          <w:b/>
          <w:i/>
          <w:sz w:val="24"/>
          <w:szCs w:val="24"/>
        </w:rPr>
        <w:t>Hypothesis</w:t>
      </w:r>
      <w:r w:rsidR="0050616A">
        <w:rPr>
          <w:rFonts w:ascii="Times New Roman" w:hAnsi="Times New Roman" w:cs="Times New Roman"/>
          <w:b/>
          <w:i/>
          <w:sz w:val="24"/>
          <w:szCs w:val="24"/>
        </w:rPr>
        <w:t xml:space="preserve"> </w:t>
      </w:r>
      <w:r w:rsidR="00952024">
        <w:rPr>
          <w:rFonts w:ascii="Times New Roman" w:hAnsi="Times New Roman" w:cs="Times New Roman"/>
          <w:b/>
          <w:i/>
          <w:sz w:val="24"/>
          <w:szCs w:val="24"/>
        </w:rPr>
        <w:t>3</w:t>
      </w:r>
      <w:r w:rsidR="0050616A">
        <w:rPr>
          <w:rFonts w:ascii="Times New Roman" w:hAnsi="Times New Roman" w:cs="Times New Roman"/>
          <w:b/>
          <w:i/>
          <w:sz w:val="24"/>
          <w:szCs w:val="24"/>
        </w:rPr>
        <w:t>A</w:t>
      </w:r>
      <w:r w:rsidR="0050616A">
        <w:rPr>
          <w:rFonts w:ascii="Times New Roman" w:hAnsi="Times New Roman" w:cs="Times New Roman"/>
          <w:sz w:val="24"/>
          <w:szCs w:val="24"/>
        </w:rPr>
        <w:t xml:space="preserve">: The developmental transition of strategy uses requires a joint collaboration among perceptual, attentional, working memory, associate memory brain systems, and the less efficient strategies requires sequential processing through multiple brain systems but repetition of using these strategies facilitates the use of retrieval strategies. </w:t>
      </w:r>
      <w:commentRangeStart w:id="188"/>
      <w:r w:rsidR="0050616A" w:rsidRPr="0050616A">
        <w:rPr>
          <w:rFonts w:ascii="Times New Roman" w:hAnsi="Times New Roman" w:cs="Times New Roman"/>
          <w:b/>
          <w:i/>
          <w:sz w:val="24"/>
          <w:szCs w:val="24"/>
        </w:rPr>
        <w:t xml:space="preserve">Hypothesis </w:t>
      </w:r>
      <w:r w:rsidR="00952024">
        <w:rPr>
          <w:rFonts w:ascii="Times New Roman" w:hAnsi="Times New Roman" w:cs="Times New Roman"/>
          <w:b/>
          <w:i/>
          <w:sz w:val="24"/>
          <w:szCs w:val="24"/>
        </w:rPr>
        <w:t>3</w:t>
      </w:r>
      <w:r w:rsidR="0050616A" w:rsidRPr="0050616A">
        <w:rPr>
          <w:rFonts w:ascii="Times New Roman" w:hAnsi="Times New Roman" w:cs="Times New Roman"/>
          <w:b/>
          <w:i/>
          <w:sz w:val="24"/>
          <w:szCs w:val="24"/>
        </w:rPr>
        <w:t>B</w:t>
      </w:r>
      <w:r w:rsidR="0050616A">
        <w:rPr>
          <w:rFonts w:ascii="Times New Roman" w:hAnsi="Times New Roman" w:cs="Times New Roman"/>
          <w:sz w:val="24"/>
          <w:szCs w:val="24"/>
        </w:rPr>
        <w:t xml:space="preserve">: </w:t>
      </w:r>
      <w:commentRangeEnd w:id="188"/>
      <w:r w:rsidR="009D2134">
        <w:rPr>
          <w:rStyle w:val="CommentReference"/>
        </w:rPr>
        <w:commentReference w:id="188"/>
      </w:r>
      <w:r w:rsidR="0050616A">
        <w:rPr>
          <w:rFonts w:ascii="Times New Roman" w:hAnsi="Times New Roman" w:cs="Times New Roman"/>
          <w:sz w:val="24"/>
          <w:szCs w:val="24"/>
        </w:rPr>
        <w:t>The order of developing strategy uses through learning is critical: learning the overt and less efficient strategies provides the cognitive and neural basis for retrieval strategy.</w:t>
      </w:r>
    </w:p>
    <w:p w14:paraId="29D593AF" w14:textId="33B3D3E3" w:rsidR="0050616A" w:rsidRDefault="00457BBD" w:rsidP="00875021">
      <w:pPr>
        <w:spacing w:line="240" w:lineRule="auto"/>
        <w:rPr>
          <w:rFonts w:ascii="Times New Roman" w:hAnsi="Times New Roman" w:cs="Times New Roman"/>
          <w:sz w:val="24"/>
          <w:szCs w:val="24"/>
        </w:rPr>
      </w:pPr>
      <w:r>
        <w:rPr>
          <w:rFonts w:ascii="Times New Roman" w:hAnsi="Times New Roman" w:cs="Times New Roman"/>
          <w:b/>
          <w:sz w:val="24"/>
          <w:szCs w:val="24"/>
          <w:u w:val="single"/>
        </w:rPr>
        <w:lastRenderedPageBreak/>
        <w:t>Goal</w:t>
      </w:r>
      <w:r w:rsidR="0050616A" w:rsidRPr="00015F12">
        <w:rPr>
          <w:rFonts w:ascii="Times New Roman" w:hAnsi="Times New Roman" w:cs="Times New Roman"/>
          <w:b/>
          <w:sz w:val="24"/>
          <w:szCs w:val="24"/>
          <w:u w:val="single"/>
        </w:rPr>
        <w:t xml:space="preserve"> </w:t>
      </w:r>
      <w:r w:rsidR="00952024">
        <w:rPr>
          <w:rFonts w:ascii="Times New Roman" w:hAnsi="Times New Roman" w:cs="Times New Roman"/>
          <w:b/>
          <w:sz w:val="24"/>
          <w:szCs w:val="24"/>
          <w:u w:val="single"/>
        </w:rPr>
        <w:t>4</w:t>
      </w:r>
      <w:r w:rsidR="0050616A" w:rsidRPr="00015F12">
        <w:rPr>
          <w:rFonts w:ascii="Times New Roman" w:hAnsi="Times New Roman" w:cs="Times New Roman"/>
          <w:b/>
          <w:sz w:val="24"/>
          <w:szCs w:val="24"/>
          <w:u w:val="single"/>
        </w:rPr>
        <w:t xml:space="preserve">: Explore sources of individual </w:t>
      </w:r>
      <w:r w:rsidR="00991E71" w:rsidRPr="00015F12">
        <w:rPr>
          <w:rFonts w:ascii="Times New Roman" w:hAnsi="Times New Roman" w:cs="Times New Roman"/>
          <w:b/>
          <w:sz w:val="24"/>
          <w:szCs w:val="24"/>
          <w:u w:val="single"/>
        </w:rPr>
        <w:t>differences in neural basis to explain typical and atypical development</w:t>
      </w:r>
      <w:r w:rsidR="00991E71" w:rsidRPr="00015F12">
        <w:rPr>
          <w:rFonts w:ascii="Times New Roman" w:hAnsi="Times New Roman" w:cs="Times New Roman"/>
          <w:sz w:val="24"/>
          <w:szCs w:val="24"/>
          <w:u w:val="single"/>
        </w:rPr>
        <w:t>.</w:t>
      </w:r>
      <w:r w:rsidR="00991E71">
        <w:rPr>
          <w:rFonts w:ascii="Times New Roman" w:hAnsi="Times New Roman" w:cs="Times New Roman"/>
          <w:sz w:val="24"/>
          <w:szCs w:val="24"/>
        </w:rPr>
        <w:t xml:space="preserve"> Based on the extended models from </w:t>
      </w:r>
      <w:r w:rsidR="00546F69">
        <w:rPr>
          <w:rFonts w:ascii="Times New Roman" w:hAnsi="Times New Roman" w:cs="Times New Roman"/>
          <w:sz w:val="24"/>
          <w:szCs w:val="24"/>
        </w:rPr>
        <w:t>Goal 3</w:t>
      </w:r>
      <w:r w:rsidR="00991E71">
        <w:rPr>
          <w:rFonts w:ascii="Times New Roman" w:hAnsi="Times New Roman" w:cs="Times New Roman"/>
          <w:sz w:val="24"/>
          <w:szCs w:val="24"/>
        </w:rPr>
        <w:t xml:space="preserve">, we plan to explain possible neural mechanisms of math difficulties in children with developmental dyscalculia (DD). </w:t>
      </w:r>
      <w:r w:rsidR="00991E71" w:rsidRPr="00991E71">
        <w:rPr>
          <w:rFonts w:ascii="Times New Roman" w:hAnsi="Times New Roman" w:cs="Times New Roman"/>
          <w:b/>
          <w:i/>
          <w:sz w:val="24"/>
          <w:szCs w:val="24"/>
        </w:rPr>
        <w:t>Hypothesis</w:t>
      </w:r>
      <w:r w:rsidR="00991E71">
        <w:rPr>
          <w:rFonts w:ascii="Times New Roman" w:hAnsi="Times New Roman" w:cs="Times New Roman"/>
          <w:sz w:val="24"/>
          <w:szCs w:val="24"/>
        </w:rPr>
        <w:t>: Insufficient activation in multiple brain systems, including attentional and working memory can lead to difficulties in establish stable representations for solving arithmetic problems.</w:t>
      </w:r>
    </w:p>
    <w:p w14:paraId="5E093B49" w14:textId="77777777" w:rsidR="00952024" w:rsidRDefault="00952024" w:rsidP="00875021">
      <w:pPr>
        <w:spacing w:line="240" w:lineRule="auto"/>
        <w:rPr>
          <w:rFonts w:ascii="Times New Roman" w:hAnsi="Times New Roman" w:cs="Times New Roman"/>
          <w:sz w:val="24"/>
          <w:szCs w:val="24"/>
        </w:rPr>
      </w:pPr>
    </w:p>
    <w:p w14:paraId="018F7639" w14:textId="469505B8" w:rsidR="00015F12" w:rsidRDefault="00952024" w:rsidP="00875021">
      <w:pPr>
        <w:spacing w:line="240" w:lineRule="auto"/>
        <w:rPr>
          <w:rFonts w:ascii="Times New Roman" w:hAnsi="Times New Roman" w:cs="Times New Roman"/>
          <w:b/>
          <w:sz w:val="24"/>
          <w:szCs w:val="24"/>
        </w:rPr>
      </w:pPr>
      <w:r>
        <w:rPr>
          <w:rFonts w:ascii="Times New Roman" w:hAnsi="Times New Roman" w:cs="Times New Roman"/>
          <w:b/>
          <w:sz w:val="24"/>
          <w:szCs w:val="24"/>
        </w:rPr>
        <w:t>__________________________________________________ (Need further work from here)</w:t>
      </w:r>
    </w:p>
    <w:p w14:paraId="77B70D6B" w14:textId="77777777" w:rsidR="003A476E" w:rsidRPr="00D5786B" w:rsidRDefault="003A476E" w:rsidP="00875021">
      <w:pPr>
        <w:spacing w:line="240" w:lineRule="auto"/>
        <w:rPr>
          <w:rFonts w:ascii="Times New Roman" w:hAnsi="Times New Roman" w:cs="Times New Roman"/>
          <w:b/>
          <w:sz w:val="24"/>
          <w:szCs w:val="24"/>
        </w:rPr>
      </w:pPr>
      <w:r w:rsidRPr="00D5786B">
        <w:rPr>
          <w:rFonts w:ascii="Times New Roman" w:hAnsi="Times New Roman" w:cs="Times New Roman"/>
          <w:b/>
          <w:sz w:val="24"/>
          <w:szCs w:val="24"/>
        </w:rPr>
        <w:t>Experimental methods</w:t>
      </w:r>
    </w:p>
    <w:p w14:paraId="448AC239" w14:textId="77777777" w:rsidR="00015F12" w:rsidRDefault="00C71945" w:rsidP="00C71945">
      <w:pPr>
        <w:spacing w:line="240" w:lineRule="auto"/>
        <w:rPr>
          <w:rFonts w:ascii="Times New Roman" w:hAnsi="Times New Roman" w:cs="Times New Roman"/>
          <w:b/>
          <w:sz w:val="24"/>
          <w:szCs w:val="24"/>
          <w:u w:val="single"/>
        </w:rPr>
      </w:pPr>
      <w:r w:rsidRPr="00ED31EC">
        <w:rPr>
          <w:rFonts w:ascii="Times New Roman" w:hAnsi="Times New Roman" w:cs="Times New Roman"/>
          <w:b/>
          <w:sz w:val="24"/>
          <w:szCs w:val="24"/>
          <w:u w:val="single"/>
        </w:rPr>
        <w:t>Aim 1</w:t>
      </w:r>
      <w:r w:rsidRPr="002B02D9">
        <w:rPr>
          <w:rFonts w:ascii="Times New Roman" w:hAnsi="Times New Roman" w:cs="Times New Roman"/>
          <w:sz w:val="24"/>
          <w:szCs w:val="24"/>
          <w:u w:val="single"/>
        </w:rPr>
        <w:t xml:space="preserve">: </w:t>
      </w:r>
      <w:r w:rsidRPr="00ED31EC">
        <w:rPr>
          <w:rFonts w:ascii="Times New Roman" w:hAnsi="Times New Roman" w:cs="Times New Roman"/>
          <w:b/>
          <w:sz w:val="24"/>
          <w:szCs w:val="24"/>
          <w:u w:val="single"/>
        </w:rPr>
        <w:t xml:space="preserve">Develop a neuro-computational model to account for behavioral outcomes of strategy transitions </w:t>
      </w:r>
      <w:r>
        <w:rPr>
          <w:rFonts w:ascii="Times New Roman" w:hAnsi="Times New Roman" w:cs="Times New Roman"/>
          <w:b/>
          <w:sz w:val="24"/>
          <w:szCs w:val="24"/>
          <w:u w:val="single"/>
        </w:rPr>
        <w:t>throughout development</w:t>
      </w:r>
      <w:r w:rsidRPr="00ED31EC">
        <w:rPr>
          <w:rFonts w:ascii="Times New Roman" w:hAnsi="Times New Roman" w:cs="Times New Roman"/>
          <w:b/>
          <w:sz w:val="24"/>
          <w:szCs w:val="24"/>
          <w:u w:val="single"/>
        </w:rPr>
        <w:t>.</w:t>
      </w:r>
    </w:p>
    <w:p w14:paraId="1A49EFEF" w14:textId="7BF3BEF1" w:rsidR="00E84BE8" w:rsidRDefault="004C434F" w:rsidP="00C71945">
      <w:pPr>
        <w:spacing w:line="240" w:lineRule="auto"/>
        <w:rPr>
          <w:rFonts w:ascii="Times New Roman" w:hAnsi="Times New Roman" w:cs="Times New Roman"/>
          <w:sz w:val="24"/>
          <w:szCs w:val="24"/>
        </w:rPr>
      </w:pPr>
      <w:r>
        <w:rPr>
          <w:rFonts w:ascii="Times New Roman" w:hAnsi="Times New Roman" w:cs="Times New Roman"/>
          <w:b/>
          <w:i/>
          <w:noProof/>
          <w:sz w:val="24"/>
          <w:szCs w:val="24"/>
        </w:rPr>
        <mc:AlternateContent>
          <mc:Choice Requires="wpg">
            <w:drawing>
              <wp:anchor distT="0" distB="0" distL="114300" distR="114300" simplePos="0" relativeHeight="251673600" behindDoc="1" locked="0" layoutInCell="1" allowOverlap="1" wp14:anchorId="50F1191D" wp14:editId="459555C0">
                <wp:simplePos x="0" y="0"/>
                <wp:positionH relativeFrom="column">
                  <wp:posOffset>0</wp:posOffset>
                </wp:positionH>
                <wp:positionV relativeFrom="paragraph">
                  <wp:posOffset>204915</wp:posOffset>
                </wp:positionV>
                <wp:extent cx="2285365" cy="1480725"/>
                <wp:effectExtent l="0" t="0" r="635" b="5715"/>
                <wp:wrapTight wrapText="bothSides">
                  <wp:wrapPolygon edited="0">
                    <wp:start x="0" y="0"/>
                    <wp:lineTo x="0" y="17792"/>
                    <wp:lineTo x="1620" y="18347"/>
                    <wp:lineTo x="1620" y="21405"/>
                    <wp:lineTo x="20706" y="21405"/>
                    <wp:lineTo x="21426" y="17792"/>
                    <wp:lineTo x="21426" y="0"/>
                    <wp:lineTo x="0" y="0"/>
                  </wp:wrapPolygon>
                </wp:wrapTight>
                <wp:docPr id="22" name="Group 22"/>
                <wp:cNvGraphicFramePr/>
                <a:graphic xmlns:a="http://schemas.openxmlformats.org/drawingml/2006/main">
                  <a:graphicData uri="http://schemas.microsoft.com/office/word/2010/wordprocessingGroup">
                    <wpg:wgp>
                      <wpg:cNvGrpSpPr/>
                      <wpg:grpSpPr>
                        <a:xfrm>
                          <a:off x="0" y="0"/>
                          <a:ext cx="2285365" cy="1480725"/>
                          <a:chOff x="0" y="0"/>
                          <a:chExt cx="2285365" cy="1480725"/>
                        </a:xfrm>
                      </wpg:grpSpPr>
                      <pic:pic xmlns:pic="http://schemas.openxmlformats.org/drawingml/2006/picture">
                        <pic:nvPicPr>
                          <pic:cNvPr id="7" name="Picture 7"/>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85365" cy="1228725"/>
                          </a:xfrm>
                          <a:prstGeom prst="rect">
                            <a:avLst/>
                          </a:prstGeom>
                        </pic:spPr>
                      </pic:pic>
                      <wps:wsp>
                        <wps:cNvPr id="21" name="Text Box 21"/>
                        <wps:cNvSpPr txBox="1"/>
                        <wps:spPr>
                          <a:xfrm>
                            <a:off x="211540" y="1262418"/>
                            <a:ext cx="1958069" cy="21830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ABD8CF8" w14:textId="1661DF64" w:rsidR="004758FC" w:rsidRPr="004C434F" w:rsidRDefault="004758FC" w:rsidP="004C434F">
                              <w:pPr>
                                <w:jc w:val="center"/>
                                <w:rPr>
                                  <w:b/>
                                  <w:sz w:val="16"/>
                                </w:rPr>
                              </w:pPr>
                              <w:r>
                                <w:rPr>
                                  <w:b/>
                                  <w:sz w:val="16"/>
                                </w:rPr>
                                <w:t>Figure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xmlns:w15="http://schemas.microsoft.com/office/word/2012/wordml">
            <w:pict>
              <v:group w14:anchorId="50F1191D" id="Group 22" o:spid="_x0000_s1026" style="position:absolute;margin-left:0;margin-top:16.15pt;width:179.95pt;height:116.6pt;z-index:-251642880" coordsize="22853,1480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7" type="#_x0000_t75" style="position:absolute;width:22853;height:122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L6BMLDAAAA2gAAAA8AAABkcnMvZG93bnJldi54bWxEj09rwkAUxO8Fv8PyhF6K2VTwD6mrFEGs&#10;N92KeHxkX5O02bchu9H47V1B6HGYmd8wi1Vva3Gh1leOFbwnKQji3JmKCwXH781oDsIHZIO1Y1Jw&#10;Iw+r5eBlgZlxVz7QRYdCRAj7DBWUITSZlD4vyaJPXEMcvR/XWgxRtoU0LV4j3NZynKZTabHiuFBi&#10;Q+uS8j/dWQW/Wz2pjT7vqXs7nLrdWo/ZaqVeh/3nB4hAffgPP9tfRsEMHlfiDZDLO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QvoEwsMAAADaAAAADwAAAAAAAAAAAAAAAACf&#10;AgAAZHJzL2Rvd25yZXYueG1sUEsFBgAAAAAEAAQA9wAAAI8DAAAAAA==&#10;">
                  <v:imagedata r:id="rId10" o:title=""/>
                  <v:path arrowok="t"/>
                </v:shape>
                <v:shapetype id="_x0000_t202" coordsize="21600,21600" o:spt="202" path="m,l,21600r21600,l21600,xe">
                  <v:stroke joinstyle="miter"/>
                  <v:path gradientshapeok="t" o:connecttype="rect"/>
                </v:shapetype>
                <v:shape id="Text Box 21" o:spid="_x0000_s1028" type="#_x0000_t202" style="position:absolute;left:2115;top:12624;width:19581;height:21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Mo/sUA&#10;AADbAAAADwAAAGRycy9kb3ducmV2LnhtbESPQWvCQBSE70L/w/IKXkrdqNiW6CpSahVvNVrx9sg+&#10;k2D2bchuk/jvXaHgcZiZb5jZojOlaKh2hWUFw0EEgji1uuBMwT5ZvX6AcB5ZY2mZFFzJwWL+1Jth&#10;rG3LP9TsfCYChF2MCnLvq1hKl+Zk0A1sRRy8s60N+iDrTOoa2wA3pRxF0Zs0WHBYyLGiz5zSy+7P&#10;KDi9ZMet674P7Xgyrr7WTfL+qxOl+s/dcgrCU+cf4f/2RisYDeH+JfwAOb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wyj+xQAAANsAAAAPAAAAAAAAAAAAAAAAAJgCAABkcnMv&#10;ZG93bnJldi54bWxQSwUGAAAAAAQABAD1AAAAigMAAAAA&#10;" fillcolor="white [3201]" stroked="f" strokeweight=".5pt">
                  <v:textbox>
                    <w:txbxContent>
                      <w:p w14:paraId="2ABD8CF8" w14:textId="1661DF64" w:rsidR="004C434F" w:rsidRPr="004C434F" w:rsidRDefault="004C434F" w:rsidP="004C434F">
                        <w:pPr>
                          <w:jc w:val="center"/>
                          <w:rPr>
                            <w:b/>
                            <w:sz w:val="16"/>
                          </w:rPr>
                        </w:pPr>
                        <w:r>
                          <w:rPr>
                            <w:b/>
                            <w:sz w:val="16"/>
                          </w:rPr>
                          <w:t>Figure 3</w:t>
                        </w:r>
                      </w:p>
                    </w:txbxContent>
                  </v:textbox>
                </v:shape>
                <w10:wrap type="tight"/>
              </v:group>
            </w:pict>
          </mc:Fallback>
        </mc:AlternateContent>
      </w:r>
      <w:r w:rsidR="00C71945" w:rsidRPr="00C71945">
        <w:rPr>
          <w:rFonts w:ascii="Times New Roman" w:hAnsi="Times New Roman" w:cs="Times New Roman"/>
          <w:b/>
          <w:i/>
          <w:sz w:val="24"/>
          <w:szCs w:val="24"/>
        </w:rPr>
        <w:t xml:space="preserve">Neural network model </w:t>
      </w:r>
      <w:r w:rsidR="00D82991">
        <w:rPr>
          <w:rFonts w:ascii="Times New Roman" w:hAnsi="Times New Roman" w:cs="Times New Roman"/>
          <w:b/>
          <w:i/>
          <w:sz w:val="24"/>
          <w:szCs w:val="24"/>
        </w:rPr>
        <w:t xml:space="preserve">rationale and </w:t>
      </w:r>
      <w:r w:rsidR="00C71945" w:rsidRPr="00C71945">
        <w:rPr>
          <w:rFonts w:ascii="Times New Roman" w:hAnsi="Times New Roman" w:cs="Times New Roman"/>
          <w:b/>
          <w:i/>
          <w:sz w:val="24"/>
          <w:szCs w:val="24"/>
        </w:rPr>
        <w:t>specification</w:t>
      </w:r>
      <w:r w:rsidR="00C71945" w:rsidRPr="00C71945">
        <w:rPr>
          <w:rFonts w:ascii="Times New Roman" w:hAnsi="Times New Roman" w:cs="Times New Roman"/>
          <w:sz w:val="24"/>
          <w:szCs w:val="24"/>
        </w:rPr>
        <w:t>.</w:t>
      </w:r>
      <w:r w:rsidR="00C71945">
        <w:rPr>
          <w:rFonts w:ascii="Times New Roman" w:hAnsi="Times New Roman" w:cs="Times New Roman"/>
          <w:sz w:val="24"/>
          <w:szCs w:val="24"/>
        </w:rPr>
        <w:t xml:space="preserve"> The model architecture is depicted in Figure 3</w:t>
      </w:r>
      <w:r w:rsidR="00C71945" w:rsidRPr="00C71945">
        <w:rPr>
          <w:rFonts w:ascii="Times New Roman" w:hAnsi="Times New Roman" w:cs="Times New Roman"/>
          <w:sz w:val="24"/>
          <w:szCs w:val="24"/>
        </w:rPr>
        <w:t>. B</w:t>
      </w:r>
      <w:r w:rsidR="00C71945">
        <w:rPr>
          <w:rFonts w:ascii="Times New Roman" w:hAnsi="Times New Roman" w:cs="Times New Roman"/>
          <w:sz w:val="24"/>
          <w:szCs w:val="24"/>
        </w:rPr>
        <w:t>ased on</w:t>
      </w:r>
      <w:r w:rsidR="00C71945" w:rsidRPr="00C71945">
        <w:rPr>
          <w:rFonts w:ascii="Times New Roman" w:hAnsi="Times New Roman" w:cs="Times New Roman"/>
          <w:sz w:val="24"/>
          <w:szCs w:val="24"/>
        </w:rPr>
        <w:t xml:space="preserve"> </w:t>
      </w:r>
      <w:r w:rsidR="00D82991">
        <w:rPr>
          <w:rFonts w:ascii="Times New Roman" w:hAnsi="Times New Roman" w:cs="Times New Roman"/>
          <w:sz w:val="24"/>
          <w:szCs w:val="24"/>
        </w:rPr>
        <w:t>t</w:t>
      </w:r>
      <w:r w:rsidR="00C71945" w:rsidRPr="00C71945">
        <w:rPr>
          <w:rFonts w:ascii="Times New Roman" w:hAnsi="Times New Roman" w:cs="Times New Roman"/>
          <w:sz w:val="24"/>
          <w:szCs w:val="24"/>
        </w:rPr>
        <w:t xml:space="preserve">hree distinct neurocognitive pathways </w:t>
      </w:r>
      <w:r w:rsidR="00D82991">
        <w:rPr>
          <w:rFonts w:ascii="Times New Roman" w:hAnsi="Times New Roman" w:cs="Times New Roman"/>
          <w:sz w:val="24"/>
          <w:szCs w:val="24"/>
        </w:rPr>
        <w:t>hypothesized for distinct strategy uses</w:t>
      </w:r>
      <w:r w:rsidR="00E84BE8">
        <w:rPr>
          <w:rFonts w:ascii="Times New Roman" w:hAnsi="Times New Roman" w:cs="Times New Roman"/>
          <w:sz w:val="24"/>
          <w:szCs w:val="24"/>
        </w:rPr>
        <w:t xml:space="preserve"> (3a and 3b)</w:t>
      </w:r>
      <w:r w:rsidR="00D82991">
        <w:rPr>
          <w:rFonts w:ascii="Times New Roman" w:hAnsi="Times New Roman" w:cs="Times New Roman"/>
          <w:sz w:val="24"/>
          <w:szCs w:val="24"/>
        </w:rPr>
        <w:t>,</w:t>
      </w:r>
      <w:r w:rsidR="00C71945" w:rsidRPr="00C71945">
        <w:rPr>
          <w:rFonts w:ascii="Times New Roman" w:hAnsi="Times New Roman" w:cs="Times New Roman"/>
          <w:sz w:val="24"/>
          <w:szCs w:val="24"/>
        </w:rPr>
        <w:t xml:space="preserve"> including effortful counting strategies mediated by prefrontal working memory system (S1</w:t>
      </w:r>
      <w:r w:rsidR="00E84BE8">
        <w:rPr>
          <w:rFonts w:ascii="Times New Roman" w:hAnsi="Times New Roman" w:cs="Times New Roman"/>
          <w:sz w:val="24"/>
          <w:szCs w:val="24"/>
        </w:rPr>
        <w:t xml:space="preserve">; </w:t>
      </w:r>
      <w:proofErr w:type="spellStart"/>
      <w:r w:rsidR="00E84BE8" w:rsidRPr="00C71945">
        <w:rPr>
          <w:rFonts w:ascii="Times New Roman" w:hAnsi="Times New Roman" w:cs="Times New Roman"/>
          <w:sz w:val="24"/>
          <w:szCs w:val="24"/>
        </w:rPr>
        <w:t>dlPFC</w:t>
      </w:r>
      <w:proofErr w:type="spellEnd"/>
      <w:r w:rsidR="00E84BE8" w:rsidRPr="00C71945">
        <w:rPr>
          <w:rFonts w:ascii="Times New Roman" w:hAnsi="Times New Roman" w:cs="Times New Roman"/>
          <w:sz w:val="24"/>
          <w:szCs w:val="24"/>
        </w:rPr>
        <w:t>, dorsolateral prefrontal cortex</w:t>
      </w:r>
      <w:r w:rsidR="00C71945" w:rsidRPr="00C71945">
        <w:rPr>
          <w:rFonts w:ascii="Times New Roman" w:hAnsi="Times New Roman" w:cs="Times New Roman"/>
          <w:sz w:val="24"/>
          <w:szCs w:val="24"/>
        </w:rPr>
        <w:t>), hippocampal-dependent episodic-like memory retrieval (S2</w:t>
      </w:r>
      <w:r w:rsidR="00E84BE8">
        <w:rPr>
          <w:rFonts w:ascii="Times New Roman" w:hAnsi="Times New Roman" w:cs="Times New Roman"/>
          <w:sz w:val="24"/>
          <w:szCs w:val="24"/>
        </w:rPr>
        <w:t xml:space="preserve">; </w:t>
      </w:r>
      <w:r w:rsidR="00E84BE8" w:rsidRPr="00C71945">
        <w:rPr>
          <w:rFonts w:ascii="Times New Roman" w:hAnsi="Times New Roman" w:cs="Times New Roman"/>
          <w:sz w:val="24"/>
          <w:szCs w:val="24"/>
        </w:rPr>
        <w:t>MTL</w:t>
      </w:r>
      <w:r w:rsidR="00C71945" w:rsidRPr="00C71945">
        <w:rPr>
          <w:rFonts w:ascii="Times New Roman" w:hAnsi="Times New Roman" w:cs="Times New Roman"/>
          <w:sz w:val="24"/>
          <w:szCs w:val="24"/>
        </w:rPr>
        <w:t>), hippocampal-independent sema</w:t>
      </w:r>
      <w:r w:rsidR="00D82991">
        <w:rPr>
          <w:rFonts w:ascii="Times New Roman" w:hAnsi="Times New Roman" w:cs="Times New Roman"/>
          <w:sz w:val="24"/>
          <w:szCs w:val="24"/>
        </w:rPr>
        <w:t>ntic-like memory retrieval (S3</w:t>
      </w:r>
      <w:r w:rsidR="00E84BE8">
        <w:rPr>
          <w:rFonts w:ascii="Times New Roman" w:hAnsi="Times New Roman" w:cs="Times New Roman"/>
          <w:sz w:val="24"/>
          <w:szCs w:val="24"/>
        </w:rPr>
        <w:t xml:space="preserve">, </w:t>
      </w:r>
      <w:r w:rsidR="00E84BE8" w:rsidRPr="00C71945">
        <w:rPr>
          <w:rFonts w:ascii="Times New Roman" w:hAnsi="Times New Roman" w:cs="Times New Roman"/>
          <w:sz w:val="24"/>
          <w:szCs w:val="24"/>
        </w:rPr>
        <w:t>PPC, posterior parietal cortex</w:t>
      </w:r>
      <w:r w:rsidR="00D82991">
        <w:rPr>
          <w:rFonts w:ascii="Times New Roman" w:hAnsi="Times New Roman" w:cs="Times New Roman"/>
          <w:sz w:val="24"/>
          <w:szCs w:val="24"/>
        </w:rPr>
        <w:t>), we established feedforward NN models</w:t>
      </w:r>
      <w:r w:rsidR="00C71945" w:rsidRPr="00C71945">
        <w:rPr>
          <w:rFonts w:ascii="Times New Roman" w:hAnsi="Times New Roman" w:cs="Times New Roman"/>
          <w:sz w:val="24"/>
          <w:szCs w:val="24"/>
        </w:rPr>
        <w:t xml:space="preserve"> </w:t>
      </w:r>
      <w:r w:rsidR="00E84BE8">
        <w:rPr>
          <w:rFonts w:ascii="Times New Roman" w:hAnsi="Times New Roman" w:cs="Times New Roman"/>
          <w:sz w:val="24"/>
          <w:szCs w:val="24"/>
        </w:rPr>
        <w:t>with back propagation</w:t>
      </w:r>
      <w:r w:rsidR="00C71945" w:rsidRPr="00C71945">
        <w:rPr>
          <w:rFonts w:ascii="Times New Roman" w:hAnsi="Times New Roman" w:cs="Times New Roman"/>
          <w:sz w:val="24"/>
          <w:szCs w:val="24"/>
        </w:rPr>
        <w:t>. Twenty-two input nodes were used to provide distributed representations of two separate digits, and 3 hidden layers (20 units in each) were</w:t>
      </w:r>
      <w:r w:rsidR="00E84BE8">
        <w:rPr>
          <w:rFonts w:ascii="Times New Roman" w:hAnsi="Times New Roman" w:cs="Times New Roman"/>
          <w:sz w:val="24"/>
          <w:szCs w:val="24"/>
        </w:rPr>
        <w:t xml:space="preserve"> employed to simulate three</w:t>
      </w:r>
      <w:r w:rsidR="00C71945" w:rsidRPr="00C71945">
        <w:rPr>
          <w:rFonts w:ascii="Times New Roman" w:hAnsi="Times New Roman" w:cs="Times New Roman"/>
          <w:sz w:val="24"/>
          <w:szCs w:val="24"/>
        </w:rPr>
        <w:t xml:space="preserve"> pathways for multiple strategies used for arithmetic problem solving. Another 20 hidden units were also used to associate inputs and output patterns (18 units) coming from three pathways. Information from input to output is feedforward and each hidden layer is self-connecte</w:t>
      </w:r>
      <w:r w:rsidR="00E84BE8">
        <w:rPr>
          <w:rFonts w:ascii="Times New Roman" w:hAnsi="Times New Roman" w:cs="Times New Roman"/>
          <w:sz w:val="24"/>
          <w:szCs w:val="24"/>
        </w:rPr>
        <w:t>d. The efficiency of each pathway is controlled by a set of input units to provide differential additional potentiation because units in each pathway were associated with large negative bias.</w:t>
      </w:r>
    </w:p>
    <w:p w14:paraId="21865488" w14:textId="77777777" w:rsidR="008B2E52" w:rsidRDefault="00776C1E" w:rsidP="00C71945">
      <w:pPr>
        <w:spacing w:line="240" w:lineRule="auto"/>
        <w:rPr>
          <w:rFonts w:ascii="Times New Roman" w:hAnsi="Times New Roman" w:cs="Times New Roman"/>
          <w:sz w:val="24"/>
          <w:szCs w:val="24"/>
        </w:rPr>
      </w:pPr>
      <w:r>
        <w:rPr>
          <w:rFonts w:ascii="Times New Roman" w:hAnsi="Times New Roman" w:cs="Times New Roman"/>
          <w:b/>
          <w:i/>
          <w:sz w:val="24"/>
          <w:szCs w:val="24"/>
        </w:rPr>
        <w:t>Model training and testing</w:t>
      </w:r>
      <w:r w:rsidR="00E84BE8">
        <w:rPr>
          <w:rFonts w:ascii="Times New Roman" w:hAnsi="Times New Roman" w:cs="Times New Roman"/>
          <w:sz w:val="24"/>
          <w:szCs w:val="24"/>
        </w:rPr>
        <w:t xml:space="preserve">. </w:t>
      </w:r>
      <w:r>
        <w:rPr>
          <w:rFonts w:ascii="Times New Roman" w:hAnsi="Times New Roman" w:cs="Times New Roman"/>
          <w:sz w:val="24"/>
          <w:szCs w:val="24"/>
        </w:rPr>
        <w:t xml:space="preserve">Different models are trained to associate two number representations at input layer to one answer representation at output (44 problems in total). </w:t>
      </w:r>
      <w:r w:rsidR="008B2E52">
        <w:rPr>
          <w:rFonts w:ascii="Times New Roman" w:hAnsi="Times New Roman" w:cs="Times New Roman"/>
          <w:sz w:val="24"/>
          <w:szCs w:val="24"/>
        </w:rPr>
        <w:t>After training, differences across</w:t>
      </w:r>
      <w:r>
        <w:rPr>
          <w:rFonts w:ascii="Times New Roman" w:hAnsi="Times New Roman" w:cs="Times New Roman"/>
          <w:sz w:val="24"/>
          <w:szCs w:val="24"/>
        </w:rPr>
        <w:t xml:space="preserve"> age groups (Child T1</w:t>
      </w:r>
      <w:r w:rsidR="00405893">
        <w:rPr>
          <w:rFonts w:ascii="Times New Roman" w:hAnsi="Times New Roman" w:cs="Times New Roman"/>
          <w:sz w:val="24"/>
          <w:szCs w:val="24"/>
        </w:rPr>
        <w:t>, Child</w:t>
      </w:r>
      <w:r>
        <w:rPr>
          <w:rFonts w:ascii="Times New Roman" w:hAnsi="Times New Roman" w:cs="Times New Roman"/>
          <w:sz w:val="24"/>
          <w:szCs w:val="24"/>
        </w:rPr>
        <w:t xml:space="preserve"> T2, Adolescent and Adult) are manipulated by the proportion of pathways used to solve the</w:t>
      </w:r>
      <w:r w:rsidR="008B2E52">
        <w:rPr>
          <w:rFonts w:ascii="Times New Roman" w:hAnsi="Times New Roman" w:cs="Times New Roman"/>
          <w:sz w:val="24"/>
          <w:szCs w:val="24"/>
        </w:rPr>
        <w:t xml:space="preserve"> 44</w:t>
      </w:r>
      <w:r>
        <w:rPr>
          <w:rFonts w:ascii="Times New Roman" w:hAnsi="Times New Roman" w:cs="Times New Roman"/>
          <w:sz w:val="24"/>
          <w:szCs w:val="24"/>
        </w:rPr>
        <w:t xml:space="preserve"> arithmetic problems. </w:t>
      </w:r>
      <w:r w:rsidR="00121D75">
        <w:rPr>
          <w:rFonts w:ascii="Times New Roman" w:hAnsi="Times New Roman" w:cs="Times New Roman"/>
          <w:sz w:val="24"/>
          <w:szCs w:val="24"/>
        </w:rPr>
        <w:t>Based on data from previous study (Qin et al., 2014), f</w:t>
      </w:r>
      <w:r w:rsidR="00405893">
        <w:rPr>
          <w:rFonts w:ascii="Times New Roman" w:hAnsi="Times New Roman" w:cs="Times New Roman"/>
          <w:sz w:val="24"/>
          <w:szCs w:val="24"/>
        </w:rPr>
        <w:t>rom Child</w:t>
      </w:r>
      <w:r w:rsidR="00121D75">
        <w:rPr>
          <w:rFonts w:ascii="Times New Roman" w:hAnsi="Times New Roman" w:cs="Times New Roman"/>
          <w:sz w:val="24"/>
          <w:szCs w:val="24"/>
        </w:rPr>
        <w:t xml:space="preserve"> T1 to Adult, the proportion of using the most efficient S3 pathway gradually increases. </w:t>
      </w:r>
      <w:r w:rsidR="00E84BE8">
        <w:rPr>
          <w:rFonts w:ascii="Times New Roman" w:hAnsi="Times New Roman" w:cs="Times New Roman"/>
          <w:sz w:val="24"/>
          <w:szCs w:val="24"/>
        </w:rPr>
        <w:t xml:space="preserve">The absolute output value on target </w:t>
      </w:r>
      <w:r w:rsidR="00B754AE">
        <w:rPr>
          <w:rFonts w:ascii="Times New Roman" w:hAnsi="Times New Roman" w:cs="Times New Roman"/>
          <w:sz w:val="24"/>
          <w:szCs w:val="24"/>
        </w:rPr>
        <w:t>unit</w:t>
      </w:r>
      <w:r>
        <w:rPr>
          <w:rFonts w:ascii="Times New Roman" w:hAnsi="Times New Roman" w:cs="Times New Roman"/>
          <w:sz w:val="24"/>
          <w:szCs w:val="24"/>
        </w:rPr>
        <w:t xml:space="preserve"> is recorded to score the accuracy and latency of the model.</w:t>
      </w:r>
    </w:p>
    <w:p w14:paraId="39659B6E" w14:textId="3485311E" w:rsidR="00121D75" w:rsidRDefault="004C434F" w:rsidP="00C71945">
      <w:pPr>
        <w:spacing w:line="240" w:lineRule="auto"/>
        <w:rPr>
          <w:rFonts w:ascii="Times New Roman" w:hAnsi="Times New Roman" w:cs="Times New Roman"/>
          <w:sz w:val="24"/>
          <w:szCs w:val="24"/>
        </w:rPr>
      </w:pPr>
      <w:r>
        <w:rPr>
          <w:rFonts w:ascii="Times New Roman" w:hAnsi="Times New Roman" w:cs="Times New Roman"/>
          <w:b/>
          <w:i/>
          <w:noProof/>
          <w:sz w:val="24"/>
          <w:szCs w:val="24"/>
        </w:rPr>
        <mc:AlternateContent>
          <mc:Choice Requires="wpg">
            <w:drawing>
              <wp:anchor distT="0" distB="0" distL="114300" distR="114300" simplePos="0" relativeHeight="251676672" behindDoc="1" locked="0" layoutInCell="1" allowOverlap="1" wp14:anchorId="74BA2476" wp14:editId="25CD13FC">
                <wp:simplePos x="0" y="0"/>
                <wp:positionH relativeFrom="column">
                  <wp:posOffset>0</wp:posOffset>
                </wp:positionH>
                <wp:positionV relativeFrom="paragraph">
                  <wp:posOffset>559435</wp:posOffset>
                </wp:positionV>
                <wp:extent cx="2743200" cy="1589405"/>
                <wp:effectExtent l="0" t="0" r="0" b="0"/>
                <wp:wrapTight wrapText="bothSides">
                  <wp:wrapPolygon edited="0">
                    <wp:start x="0" y="0"/>
                    <wp:lineTo x="0" y="18640"/>
                    <wp:lineTo x="2250" y="20711"/>
                    <wp:lineTo x="2250" y="21229"/>
                    <wp:lineTo x="21450" y="21229"/>
                    <wp:lineTo x="21450" y="0"/>
                    <wp:lineTo x="0" y="0"/>
                  </wp:wrapPolygon>
                </wp:wrapTight>
                <wp:docPr id="24" name="Group 24"/>
                <wp:cNvGraphicFramePr/>
                <a:graphic xmlns:a="http://schemas.openxmlformats.org/drawingml/2006/main">
                  <a:graphicData uri="http://schemas.microsoft.com/office/word/2010/wordprocessingGroup">
                    <wpg:wgp>
                      <wpg:cNvGrpSpPr/>
                      <wpg:grpSpPr>
                        <a:xfrm>
                          <a:off x="0" y="0"/>
                          <a:ext cx="2743200" cy="1589405"/>
                          <a:chOff x="0" y="0"/>
                          <a:chExt cx="2743200" cy="1589907"/>
                        </a:xfrm>
                      </wpg:grpSpPr>
                      <pic:pic xmlns:pic="http://schemas.openxmlformats.org/drawingml/2006/picture">
                        <pic:nvPicPr>
                          <pic:cNvPr id="8" name="Picture 8"/>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43200" cy="1371600"/>
                          </a:xfrm>
                          <a:prstGeom prst="rect">
                            <a:avLst/>
                          </a:prstGeom>
                          <a:noFill/>
                          <a:ln>
                            <a:noFill/>
                          </a:ln>
                        </pic:spPr>
                      </pic:pic>
                      <wps:wsp>
                        <wps:cNvPr id="23" name="Text Box 23"/>
                        <wps:cNvSpPr txBox="1"/>
                        <wps:spPr>
                          <a:xfrm>
                            <a:off x="320723" y="1371600"/>
                            <a:ext cx="2388358" cy="21830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A121174" w14:textId="531050A5" w:rsidR="004758FC" w:rsidRPr="004C434F" w:rsidRDefault="004758FC" w:rsidP="004C434F">
                              <w:pPr>
                                <w:jc w:val="center"/>
                                <w:rPr>
                                  <w:b/>
                                  <w:sz w:val="16"/>
                                </w:rPr>
                              </w:pPr>
                              <w:r>
                                <w:rPr>
                                  <w:b/>
                                  <w:sz w:val="16"/>
                                </w:rPr>
                                <w:t>Figure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xmlns:w15="http://schemas.microsoft.com/office/word/2012/wordml">
            <w:pict>
              <v:group w14:anchorId="74BA2476" id="Group 24" o:spid="_x0000_s1029" style="position:absolute;margin-left:0;margin-top:44.05pt;width:3in;height:125.15pt;z-index:-251639808" coordsize="27432,1589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">
                <v:shape id="Picture 8" o:spid="_x0000_s1030" type="#_x0000_t75" style="position:absolute;width:27432;height:1371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KZRWvBAAAA2gAAAA8AAABkcnMvZG93bnJldi54bWxET01rwkAQvQv+h2UEb7qJ2iCpq4gieKm1&#10;sRSPQ3aaRLOzIbvG9N93D4UeH+97telNLTpqXWVZQTyNQBDnVldcKPi8HCZLEM4ja6wtk4IfcrBZ&#10;DwcrTLV98gd1mS9ECGGXooLS+yaV0uUlGXRT2xAH7tu2Bn2AbSF1i88Qbmo5i6JEGqw4NJTY0K6k&#10;/J49jIIzxrfFrbq+vJ396f2U7K/9/Guh1HjUb19BeOr9v/jPfdQKwtZwJdwAuf4F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LKZRWvBAAAA2gAAAA8AAAAAAAAAAAAAAAAAnwIA&#10;AGRycy9kb3ducmV2LnhtbFBLBQYAAAAABAAEAPcAAACNAwAAAAA=&#10;">
                  <v:imagedata r:id="rId12" o:title=""/>
                  <v:path arrowok="t"/>
                </v:shape>
                <v:shape id="Text Box 23" o:spid="_x0000_s1031" type="#_x0000_t202" style="position:absolute;left:3207;top:13716;width:23883;height:21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0TEsUA&#10;AADbAAAADwAAAGRycy9kb3ducmV2LnhtbESPT2vCQBTE74LfYXlCL6KbGtpKdJVS+ke8abTF2yP7&#10;TILZtyG7TdJv7xYEj8PM/IZZrntTiZYaV1pW8DiNQBBnVpecKzikH5M5COeRNVaWScEfOVivhoMl&#10;Jtp2vKN273MRIOwSVFB4XydSuqwgg25qa+LgnW1j0AfZ5FI32AW4qeQsip6lwZLDQoE1vRWUXfa/&#10;RsFpnP9sXf957OKnuH7/atOXb50q9TDqXxcgPPX+Hr61N1rBLIb/L+EHyN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XRMSxQAAANsAAAAPAAAAAAAAAAAAAAAAAJgCAABkcnMv&#10;ZG93bnJldi54bWxQSwUGAAAAAAQABAD1AAAAigMAAAAA&#10;" fillcolor="white [3201]" stroked="f" strokeweight=".5pt">
                  <v:textbox>
                    <w:txbxContent>
                      <w:p w14:paraId="3A121174" w14:textId="531050A5" w:rsidR="004C434F" w:rsidRPr="004C434F" w:rsidRDefault="004C434F" w:rsidP="004C434F">
                        <w:pPr>
                          <w:jc w:val="center"/>
                          <w:rPr>
                            <w:b/>
                            <w:sz w:val="16"/>
                          </w:rPr>
                        </w:pPr>
                        <w:r>
                          <w:rPr>
                            <w:b/>
                            <w:sz w:val="16"/>
                          </w:rPr>
                          <w:t>Figure 4</w:t>
                        </w:r>
                      </w:p>
                    </w:txbxContent>
                  </v:textbox>
                </v:shape>
                <w10:wrap type="tight"/>
              </v:group>
            </w:pict>
          </mc:Fallback>
        </mc:AlternateContent>
      </w:r>
      <w:r w:rsidR="00121D75">
        <w:rPr>
          <w:rFonts w:ascii="Times New Roman" w:hAnsi="Times New Roman" w:cs="Times New Roman"/>
          <w:b/>
          <w:i/>
          <w:sz w:val="24"/>
          <w:szCs w:val="24"/>
        </w:rPr>
        <w:t>P</w:t>
      </w:r>
      <w:r w:rsidR="008B2E52" w:rsidRPr="008B2E52">
        <w:rPr>
          <w:rFonts w:ascii="Times New Roman" w:hAnsi="Times New Roman" w:cs="Times New Roman"/>
          <w:b/>
          <w:i/>
          <w:sz w:val="24"/>
          <w:szCs w:val="24"/>
        </w:rPr>
        <w:t>reliminary results</w:t>
      </w:r>
      <w:r w:rsidR="00121D75">
        <w:rPr>
          <w:rFonts w:ascii="Times New Roman" w:hAnsi="Times New Roman" w:cs="Times New Roman"/>
          <w:b/>
          <w:i/>
          <w:sz w:val="24"/>
          <w:szCs w:val="24"/>
        </w:rPr>
        <w:t xml:space="preserve"> and expected outcomes</w:t>
      </w:r>
      <w:r w:rsidR="008B2E52">
        <w:rPr>
          <w:rFonts w:ascii="Times New Roman" w:hAnsi="Times New Roman" w:cs="Times New Roman"/>
          <w:sz w:val="24"/>
          <w:szCs w:val="24"/>
        </w:rPr>
        <w:t xml:space="preserve">. Only manipulating the pathway efficiency for different strategies, we are able to disentangle effects of using multiple strategies and other learning-related differences across age groups. </w:t>
      </w:r>
      <w:r w:rsidR="00121D75">
        <w:rPr>
          <w:rFonts w:ascii="Times New Roman" w:hAnsi="Times New Roman" w:cs="Times New Roman"/>
          <w:sz w:val="24"/>
          <w:szCs w:val="24"/>
        </w:rPr>
        <w:t>We conducted some preliminary tests for the face validity of the models, and showed that with moderate amount of training, the efficiency of different pathways showed large effects on learning</w:t>
      </w:r>
      <w:r w:rsidR="008B2E52">
        <w:rPr>
          <w:rFonts w:ascii="Times New Roman" w:hAnsi="Times New Roman" w:cs="Times New Roman"/>
          <w:sz w:val="24"/>
          <w:szCs w:val="24"/>
        </w:rPr>
        <w:t xml:space="preserve"> </w:t>
      </w:r>
      <w:r w:rsidR="00121D75">
        <w:rPr>
          <w:rFonts w:ascii="Times New Roman" w:hAnsi="Times New Roman" w:cs="Times New Roman"/>
          <w:sz w:val="24"/>
          <w:szCs w:val="24"/>
        </w:rPr>
        <w:t xml:space="preserve">so different age groups show predicted </w:t>
      </w:r>
      <w:r w:rsidR="00121D75">
        <w:rPr>
          <w:rFonts w:ascii="Times New Roman" w:hAnsi="Times New Roman" w:cs="Times New Roman"/>
          <w:sz w:val="24"/>
          <w:szCs w:val="24"/>
        </w:rPr>
        <w:lastRenderedPageBreak/>
        <w:t>behavioral discrepancies on accuracy (Figure 4). But with extensive training, the effect of efficiency diminishes yielding ceiling effects for all age groups on accuracy.</w:t>
      </w:r>
      <w:r w:rsidR="00405893">
        <w:rPr>
          <w:rFonts w:ascii="Times New Roman" w:hAnsi="Times New Roman" w:cs="Times New Roman"/>
          <w:sz w:val="24"/>
          <w:szCs w:val="24"/>
        </w:rPr>
        <w:t xml:space="preserve"> We also predict age group difference on response latency that adolescent and adult groups should show faster responses than two child groups. Also, because adolescent and adult groups use the most efficient retrieval strategy dominantly, we predict that the trial-by-trial latency variance should be smaller than two child groups.</w:t>
      </w:r>
    </w:p>
    <w:p w14:paraId="0A08A361" w14:textId="77777777" w:rsidR="00C71945" w:rsidRDefault="00405893" w:rsidP="00C71945">
      <w:pPr>
        <w:spacing w:line="240" w:lineRule="auto"/>
        <w:rPr>
          <w:rFonts w:ascii="Times New Roman" w:hAnsi="Times New Roman" w:cs="Times New Roman"/>
          <w:sz w:val="24"/>
          <w:szCs w:val="24"/>
        </w:rPr>
      </w:pPr>
      <w:r w:rsidRPr="00DB3C71">
        <w:rPr>
          <w:rFonts w:ascii="Times New Roman" w:hAnsi="Times New Roman" w:cs="Times New Roman"/>
          <w:b/>
          <w:sz w:val="24"/>
          <w:szCs w:val="24"/>
          <w:u w:val="single"/>
        </w:rPr>
        <w:t xml:space="preserve">Aim 2: Account for the neurobiological changes in neural activity </w:t>
      </w:r>
      <w:r>
        <w:rPr>
          <w:rFonts w:ascii="Times New Roman" w:hAnsi="Times New Roman" w:cs="Times New Roman"/>
          <w:b/>
          <w:sz w:val="24"/>
          <w:szCs w:val="24"/>
          <w:u w:val="single"/>
        </w:rPr>
        <w:t>patterns</w:t>
      </w:r>
      <w:r w:rsidRPr="00DB3C71">
        <w:rPr>
          <w:rFonts w:ascii="Times New Roman" w:hAnsi="Times New Roman" w:cs="Times New Roman"/>
          <w:b/>
          <w:sz w:val="24"/>
          <w:szCs w:val="24"/>
          <w:u w:val="single"/>
        </w:rPr>
        <w:t xml:space="preserve"> in different brain systems </w:t>
      </w:r>
      <w:r>
        <w:rPr>
          <w:rFonts w:ascii="Times New Roman" w:hAnsi="Times New Roman" w:cs="Times New Roman"/>
          <w:b/>
          <w:sz w:val="24"/>
          <w:szCs w:val="24"/>
          <w:u w:val="single"/>
        </w:rPr>
        <w:t>throughout development</w:t>
      </w:r>
      <w:r w:rsidRPr="00DB3C71">
        <w:rPr>
          <w:rFonts w:ascii="Times New Roman" w:hAnsi="Times New Roman" w:cs="Times New Roman"/>
          <w:b/>
          <w:sz w:val="24"/>
          <w:szCs w:val="24"/>
          <w:u w:val="single"/>
        </w:rPr>
        <w:t>.</w:t>
      </w:r>
      <w:r>
        <w:rPr>
          <w:rFonts w:ascii="Times New Roman" w:hAnsi="Times New Roman" w:cs="Times New Roman"/>
          <w:sz w:val="24"/>
          <w:szCs w:val="24"/>
        </w:rPr>
        <w:t xml:space="preserve"> </w:t>
      </w:r>
      <w:r w:rsidR="00121D75">
        <w:rPr>
          <w:rFonts w:ascii="Times New Roman" w:hAnsi="Times New Roman" w:cs="Times New Roman"/>
          <w:sz w:val="24"/>
          <w:szCs w:val="24"/>
        </w:rPr>
        <w:t xml:space="preserve"> </w:t>
      </w:r>
      <w:r w:rsidR="00E84BE8">
        <w:rPr>
          <w:rFonts w:ascii="Times New Roman" w:hAnsi="Times New Roman" w:cs="Times New Roman"/>
          <w:sz w:val="24"/>
          <w:szCs w:val="24"/>
        </w:rPr>
        <w:t xml:space="preserve"> </w:t>
      </w:r>
    </w:p>
    <w:p w14:paraId="0870809B" w14:textId="77777777" w:rsidR="00C71945" w:rsidRDefault="00405893" w:rsidP="00C71945">
      <w:pPr>
        <w:spacing w:line="240" w:lineRule="auto"/>
        <w:rPr>
          <w:rFonts w:ascii="Times New Roman" w:hAnsi="Times New Roman" w:cs="Times New Roman"/>
          <w:sz w:val="24"/>
          <w:szCs w:val="24"/>
        </w:rPr>
      </w:pPr>
      <w:r w:rsidRPr="00C71945">
        <w:rPr>
          <w:rFonts w:ascii="Times New Roman" w:hAnsi="Times New Roman" w:cs="Times New Roman"/>
          <w:b/>
          <w:i/>
          <w:sz w:val="24"/>
          <w:szCs w:val="24"/>
        </w:rPr>
        <w:t xml:space="preserve">Neural network model </w:t>
      </w:r>
      <w:r>
        <w:rPr>
          <w:rFonts w:ascii="Times New Roman" w:hAnsi="Times New Roman" w:cs="Times New Roman"/>
          <w:b/>
          <w:i/>
          <w:sz w:val="24"/>
          <w:szCs w:val="24"/>
        </w:rPr>
        <w:t xml:space="preserve">rationale and </w:t>
      </w:r>
      <w:r w:rsidRPr="00C71945">
        <w:rPr>
          <w:rFonts w:ascii="Times New Roman" w:hAnsi="Times New Roman" w:cs="Times New Roman"/>
          <w:b/>
          <w:i/>
          <w:sz w:val="24"/>
          <w:szCs w:val="24"/>
        </w:rPr>
        <w:t>specification</w:t>
      </w:r>
      <w:r w:rsidRPr="00C71945">
        <w:rPr>
          <w:rFonts w:ascii="Times New Roman" w:hAnsi="Times New Roman" w:cs="Times New Roman"/>
          <w:sz w:val="24"/>
          <w:szCs w:val="24"/>
        </w:rPr>
        <w:t>.</w:t>
      </w:r>
      <w:r>
        <w:rPr>
          <w:rFonts w:ascii="Times New Roman" w:hAnsi="Times New Roman" w:cs="Times New Roman"/>
          <w:sz w:val="24"/>
          <w:szCs w:val="24"/>
        </w:rPr>
        <w:t xml:space="preserve"> The same NN models will be used.</w:t>
      </w:r>
    </w:p>
    <w:p w14:paraId="5F026EE8" w14:textId="77777777" w:rsidR="00405893" w:rsidRDefault="00405893" w:rsidP="00C71945">
      <w:pPr>
        <w:spacing w:line="240" w:lineRule="auto"/>
        <w:rPr>
          <w:rFonts w:ascii="Times New Roman" w:hAnsi="Times New Roman" w:cs="Times New Roman"/>
          <w:sz w:val="24"/>
          <w:szCs w:val="24"/>
        </w:rPr>
      </w:pPr>
      <w:r w:rsidRPr="00405893">
        <w:rPr>
          <w:rFonts w:ascii="Times New Roman" w:hAnsi="Times New Roman" w:cs="Times New Roman"/>
          <w:b/>
          <w:i/>
          <w:sz w:val="24"/>
          <w:szCs w:val="24"/>
        </w:rPr>
        <w:t>Neural activity analysis in the model</w:t>
      </w:r>
      <w:r>
        <w:rPr>
          <w:rFonts w:ascii="Times New Roman" w:hAnsi="Times New Roman" w:cs="Times New Roman"/>
          <w:b/>
          <w:i/>
          <w:sz w:val="24"/>
          <w:szCs w:val="24"/>
        </w:rPr>
        <w:t xml:space="preserve"> and human subjects</w:t>
      </w:r>
      <w:r>
        <w:rPr>
          <w:rFonts w:ascii="Times New Roman" w:hAnsi="Times New Roman" w:cs="Times New Roman"/>
          <w:sz w:val="24"/>
          <w:szCs w:val="24"/>
        </w:rPr>
        <w:t xml:space="preserve">. </w:t>
      </w:r>
      <w:r w:rsidRPr="00A50A59">
        <w:rPr>
          <w:rFonts w:ascii="Times New Roman" w:hAnsi="Times New Roman" w:cs="Times New Roman"/>
          <w:sz w:val="24"/>
          <w:szCs w:val="24"/>
          <w:u w:val="single"/>
        </w:rPr>
        <w:t>In the NN models</w:t>
      </w:r>
      <w:r>
        <w:rPr>
          <w:rFonts w:ascii="Times New Roman" w:hAnsi="Times New Roman" w:cs="Times New Roman"/>
          <w:sz w:val="24"/>
          <w:szCs w:val="24"/>
        </w:rPr>
        <w:t xml:space="preserve">, absolute activation values on hidden units will be recorded to be analogously compared to human fMRI data. </w:t>
      </w:r>
      <w:r w:rsidR="00A50A59">
        <w:rPr>
          <w:rFonts w:ascii="Times New Roman" w:hAnsi="Times New Roman" w:cs="Times New Roman"/>
          <w:sz w:val="24"/>
          <w:szCs w:val="24"/>
        </w:rPr>
        <w:t xml:space="preserve">We will extract the mean activation values in all three pathways for all four age groups to reveal the developmental changes. </w:t>
      </w:r>
      <w:r w:rsidR="00A50A59" w:rsidRPr="00A50A59">
        <w:rPr>
          <w:rFonts w:ascii="Times New Roman" w:hAnsi="Times New Roman" w:cs="Times New Roman"/>
          <w:sz w:val="24"/>
          <w:szCs w:val="24"/>
          <w:u w:val="single"/>
        </w:rPr>
        <w:t>For the fMRI data on human subjects</w:t>
      </w:r>
      <w:r w:rsidR="00A50A59">
        <w:rPr>
          <w:rFonts w:ascii="Times New Roman" w:hAnsi="Times New Roman" w:cs="Times New Roman"/>
          <w:sz w:val="24"/>
          <w:szCs w:val="24"/>
        </w:rPr>
        <w:t xml:space="preserve">, data analysis was based on a total of 68 children, adolescents and adults participated in a published study in our lab; and 28 children with scanned twice as child T1 and T2 (Qin et al., 2014). Univariate general linear model analysis (GLM) will be used to identified group differences in activation, and multi-voxel pattern analysis (MVPA) will also conduced to search for brain regions showing high classifications of multi-group identities. </w:t>
      </w:r>
    </w:p>
    <w:p w14:paraId="7B65A7C0" w14:textId="77777777" w:rsidR="00A50A59" w:rsidRDefault="00A50A59" w:rsidP="00C71945">
      <w:pPr>
        <w:spacing w:line="240" w:lineRule="auto"/>
        <w:rPr>
          <w:rFonts w:ascii="Times New Roman" w:hAnsi="Times New Roman" w:cs="Times New Roman"/>
          <w:sz w:val="24"/>
          <w:szCs w:val="24"/>
        </w:rPr>
      </w:pPr>
      <w:r w:rsidRPr="00A50A59">
        <w:rPr>
          <w:rFonts w:ascii="Times New Roman" w:hAnsi="Times New Roman" w:cs="Times New Roman"/>
          <w:b/>
          <w:i/>
          <w:sz w:val="24"/>
          <w:szCs w:val="24"/>
        </w:rPr>
        <w:t xml:space="preserve">Neural </w:t>
      </w:r>
      <w:r w:rsidR="009D19BA">
        <w:rPr>
          <w:rFonts w:ascii="Times New Roman" w:hAnsi="Times New Roman" w:cs="Times New Roman"/>
          <w:b/>
          <w:i/>
          <w:sz w:val="24"/>
          <w:szCs w:val="24"/>
        </w:rPr>
        <w:t>re</w:t>
      </w:r>
      <w:r w:rsidRPr="00A50A59">
        <w:rPr>
          <w:rFonts w:ascii="Times New Roman" w:hAnsi="Times New Roman" w:cs="Times New Roman"/>
          <w:b/>
          <w:i/>
          <w:sz w:val="24"/>
          <w:szCs w:val="24"/>
        </w:rPr>
        <w:t>presentational stability analysis</w:t>
      </w:r>
      <w:r>
        <w:rPr>
          <w:rFonts w:ascii="Times New Roman" w:hAnsi="Times New Roman" w:cs="Times New Roman"/>
          <w:sz w:val="24"/>
          <w:szCs w:val="24"/>
        </w:rPr>
        <w:t xml:space="preserve">. </w:t>
      </w:r>
      <w:r w:rsidRPr="00A50A59">
        <w:rPr>
          <w:rFonts w:ascii="Times New Roman" w:hAnsi="Times New Roman" w:cs="Times New Roman"/>
          <w:sz w:val="24"/>
          <w:szCs w:val="24"/>
          <w:u w:val="single"/>
        </w:rPr>
        <w:t>In the NN models</w:t>
      </w:r>
      <w:r>
        <w:rPr>
          <w:rFonts w:ascii="Times New Roman" w:hAnsi="Times New Roman" w:cs="Times New Roman"/>
          <w:sz w:val="24"/>
          <w:szCs w:val="24"/>
        </w:rPr>
        <w:t xml:space="preserve">, </w:t>
      </w:r>
      <w:r w:rsidR="009D19BA">
        <w:rPr>
          <w:rFonts w:ascii="Times New Roman" w:hAnsi="Times New Roman" w:cs="Times New Roman"/>
          <w:sz w:val="24"/>
          <w:szCs w:val="24"/>
        </w:rPr>
        <w:t xml:space="preserve">Activation values of each testing problem of hidden units will be used to compute a problem-by-problem similarity matrix across all units within each pathway. Therefore, we will obtain three similarity matrices (S1-S3) for every age group as the </w:t>
      </w:r>
      <w:proofErr w:type="spellStart"/>
      <w:r w:rsidR="009D19BA">
        <w:rPr>
          <w:rFonts w:ascii="Times New Roman" w:hAnsi="Times New Roman" w:cs="Times New Roman"/>
          <w:sz w:val="24"/>
          <w:szCs w:val="24"/>
        </w:rPr>
        <w:t>interproblem</w:t>
      </w:r>
      <w:proofErr w:type="spellEnd"/>
      <w:r w:rsidR="00AB1CB2">
        <w:rPr>
          <w:rFonts w:ascii="Times New Roman" w:hAnsi="Times New Roman" w:cs="Times New Roman"/>
          <w:sz w:val="24"/>
          <w:szCs w:val="24"/>
        </w:rPr>
        <w:t xml:space="preserve"> representational</w:t>
      </w:r>
      <w:r w:rsidR="009D19BA">
        <w:rPr>
          <w:rFonts w:ascii="Times New Roman" w:hAnsi="Times New Roman" w:cs="Times New Roman"/>
          <w:sz w:val="24"/>
          <w:szCs w:val="24"/>
        </w:rPr>
        <w:t xml:space="preserve"> stability measures. </w:t>
      </w:r>
      <w:r w:rsidR="009D19BA" w:rsidRPr="00A50A59">
        <w:rPr>
          <w:rFonts w:ascii="Times New Roman" w:hAnsi="Times New Roman" w:cs="Times New Roman"/>
          <w:sz w:val="24"/>
          <w:szCs w:val="24"/>
          <w:u w:val="single"/>
        </w:rPr>
        <w:t>For the fMRI data on human subjects</w:t>
      </w:r>
      <w:r w:rsidR="009D19BA">
        <w:rPr>
          <w:rFonts w:ascii="Times New Roman" w:hAnsi="Times New Roman" w:cs="Times New Roman"/>
          <w:sz w:val="24"/>
          <w:szCs w:val="24"/>
        </w:rPr>
        <w:t xml:space="preserve">, a novel searchlight mapping method was used to obtain a whole-brain searchlight maps for a measure of </w:t>
      </w:r>
      <w:proofErr w:type="spellStart"/>
      <w:r w:rsidR="009D19BA">
        <w:rPr>
          <w:rFonts w:ascii="Times New Roman" w:hAnsi="Times New Roman" w:cs="Times New Roman"/>
          <w:sz w:val="24"/>
          <w:szCs w:val="24"/>
        </w:rPr>
        <w:t>interproblem</w:t>
      </w:r>
      <w:proofErr w:type="spellEnd"/>
      <w:r w:rsidR="009D19BA">
        <w:rPr>
          <w:rFonts w:ascii="Times New Roman" w:hAnsi="Times New Roman" w:cs="Times New Roman"/>
          <w:sz w:val="24"/>
          <w:szCs w:val="24"/>
        </w:rPr>
        <w:t xml:space="preserve"> representational stability in order to determine brain areas that exhibited similar developmental changes in </w:t>
      </w:r>
      <w:proofErr w:type="spellStart"/>
      <w:r w:rsidR="009D19BA">
        <w:rPr>
          <w:rFonts w:ascii="Times New Roman" w:hAnsi="Times New Roman" w:cs="Times New Roman"/>
          <w:sz w:val="24"/>
          <w:szCs w:val="24"/>
        </w:rPr>
        <w:t>interproblem</w:t>
      </w:r>
      <w:proofErr w:type="spellEnd"/>
      <w:r w:rsidR="009D19BA">
        <w:rPr>
          <w:rFonts w:ascii="Times New Roman" w:hAnsi="Times New Roman" w:cs="Times New Roman"/>
          <w:sz w:val="24"/>
          <w:szCs w:val="24"/>
        </w:rPr>
        <w:t xml:space="preserve"> </w:t>
      </w:r>
      <w:r w:rsidR="00AB1CB2">
        <w:rPr>
          <w:rFonts w:ascii="Times New Roman" w:hAnsi="Times New Roman" w:cs="Times New Roman"/>
          <w:sz w:val="24"/>
          <w:szCs w:val="24"/>
        </w:rPr>
        <w:t xml:space="preserve">representational </w:t>
      </w:r>
      <w:r w:rsidR="009D19BA">
        <w:rPr>
          <w:rFonts w:ascii="Times New Roman" w:hAnsi="Times New Roman" w:cs="Times New Roman"/>
          <w:sz w:val="24"/>
          <w:szCs w:val="24"/>
        </w:rPr>
        <w:t>stability as we observe in the models.</w:t>
      </w:r>
    </w:p>
    <w:p w14:paraId="05E1590E" w14:textId="77777777" w:rsidR="00AB1CB2" w:rsidRDefault="00AB1CB2" w:rsidP="00C71945">
      <w:pPr>
        <w:spacing w:line="240" w:lineRule="auto"/>
        <w:rPr>
          <w:rFonts w:ascii="Times New Roman" w:hAnsi="Times New Roman" w:cs="Times New Roman"/>
          <w:sz w:val="24"/>
          <w:szCs w:val="24"/>
        </w:rPr>
      </w:pPr>
      <w:r>
        <w:rPr>
          <w:rFonts w:ascii="Times New Roman" w:hAnsi="Times New Roman" w:cs="Times New Roman"/>
          <w:b/>
          <w:i/>
          <w:sz w:val="24"/>
          <w:szCs w:val="24"/>
        </w:rPr>
        <w:t>Expected outcomes</w:t>
      </w:r>
      <w:r>
        <w:rPr>
          <w:rFonts w:ascii="Times New Roman" w:hAnsi="Times New Roman" w:cs="Times New Roman"/>
          <w:sz w:val="24"/>
          <w:szCs w:val="24"/>
        </w:rPr>
        <w:t xml:space="preserve">. (1) Decrease in neural activity in S1 pathway of the model should be in line with decrease in neural activation in prefrontal-parietal working memory network across age groups, due to the less involvement of over counting strategies; (2) Increased neural activity in S2 pathway of the model from Child T1 to Child T2 should be observed as in human fMRI data (see Figure 2); and (3) </w:t>
      </w:r>
      <w:proofErr w:type="spellStart"/>
      <w:r>
        <w:rPr>
          <w:rFonts w:ascii="Times New Roman" w:hAnsi="Times New Roman" w:cs="Times New Roman"/>
          <w:sz w:val="24"/>
          <w:szCs w:val="24"/>
        </w:rPr>
        <w:t>Interproblem</w:t>
      </w:r>
      <w:proofErr w:type="spellEnd"/>
      <w:r>
        <w:rPr>
          <w:rFonts w:ascii="Times New Roman" w:hAnsi="Times New Roman" w:cs="Times New Roman"/>
          <w:sz w:val="24"/>
          <w:szCs w:val="24"/>
        </w:rPr>
        <w:t xml:space="preserve"> representational stability pattern across age groups in S2 pathway should be similar to MTL pattern in human subjects which  show lower stability in children due to use a mix of counting and retrieval strategies.</w:t>
      </w:r>
    </w:p>
    <w:p w14:paraId="31221B92" w14:textId="77777777" w:rsidR="00AD77CC" w:rsidRDefault="00AB1CB2" w:rsidP="00C71945">
      <w:pPr>
        <w:spacing w:line="240" w:lineRule="auto"/>
        <w:rPr>
          <w:rFonts w:ascii="Times New Roman" w:hAnsi="Times New Roman" w:cs="Times New Roman"/>
          <w:sz w:val="24"/>
          <w:szCs w:val="24"/>
        </w:rPr>
      </w:pPr>
      <w:r w:rsidRPr="00015F12">
        <w:rPr>
          <w:rFonts w:ascii="Times New Roman" w:hAnsi="Times New Roman" w:cs="Times New Roman"/>
          <w:b/>
          <w:sz w:val="24"/>
          <w:szCs w:val="24"/>
          <w:u w:val="single"/>
        </w:rPr>
        <w:t>Aim 3: Explain the developmental transition of different strategy uses through learning.</w:t>
      </w:r>
      <w:r>
        <w:rPr>
          <w:rFonts w:ascii="Times New Roman" w:hAnsi="Times New Roman" w:cs="Times New Roman"/>
          <w:b/>
          <w:sz w:val="24"/>
          <w:szCs w:val="24"/>
        </w:rPr>
        <w:t xml:space="preserve"> </w:t>
      </w:r>
      <w:r w:rsidRPr="00C71945">
        <w:rPr>
          <w:rFonts w:ascii="Times New Roman" w:hAnsi="Times New Roman" w:cs="Times New Roman"/>
          <w:b/>
          <w:i/>
          <w:sz w:val="24"/>
          <w:szCs w:val="24"/>
        </w:rPr>
        <w:t xml:space="preserve">Neural network model </w:t>
      </w:r>
      <w:r>
        <w:rPr>
          <w:rFonts w:ascii="Times New Roman" w:hAnsi="Times New Roman" w:cs="Times New Roman"/>
          <w:b/>
          <w:i/>
          <w:sz w:val="24"/>
          <w:szCs w:val="24"/>
        </w:rPr>
        <w:t>rationale</w:t>
      </w:r>
      <w:r w:rsidRPr="00C71945">
        <w:rPr>
          <w:rFonts w:ascii="Times New Roman" w:hAnsi="Times New Roman" w:cs="Times New Roman"/>
          <w:sz w:val="24"/>
          <w:szCs w:val="24"/>
        </w:rPr>
        <w:t>.</w:t>
      </w:r>
      <w:r>
        <w:rPr>
          <w:rFonts w:ascii="Times New Roman" w:hAnsi="Times New Roman" w:cs="Times New Roman"/>
          <w:sz w:val="24"/>
          <w:szCs w:val="24"/>
        </w:rPr>
        <w:t xml:space="preserve"> In order to explain how children learn to use different strategies and what drives the shift of strategy uses, we need to extend the NN models </w:t>
      </w:r>
      <w:r w:rsidR="00AD77CC">
        <w:rPr>
          <w:rFonts w:ascii="Times New Roman" w:hAnsi="Times New Roman" w:cs="Times New Roman"/>
          <w:sz w:val="24"/>
          <w:szCs w:val="24"/>
        </w:rPr>
        <w:t>to be</w:t>
      </w:r>
      <w:r w:rsidR="001C625A">
        <w:rPr>
          <w:rFonts w:ascii="Times New Roman" w:hAnsi="Times New Roman" w:cs="Times New Roman"/>
          <w:sz w:val="24"/>
          <w:szCs w:val="24"/>
        </w:rPr>
        <w:t xml:space="preserve"> a more ecological and </w:t>
      </w:r>
      <w:proofErr w:type="spellStart"/>
      <w:r w:rsidR="001C625A">
        <w:rPr>
          <w:rFonts w:ascii="Times New Roman" w:hAnsi="Times New Roman" w:cs="Times New Roman"/>
          <w:sz w:val="24"/>
          <w:szCs w:val="24"/>
        </w:rPr>
        <w:t>neurally</w:t>
      </w:r>
      <w:proofErr w:type="spellEnd"/>
      <w:r w:rsidR="001C625A">
        <w:rPr>
          <w:rFonts w:ascii="Times New Roman" w:hAnsi="Times New Roman" w:cs="Times New Roman"/>
          <w:sz w:val="24"/>
          <w:szCs w:val="24"/>
        </w:rPr>
        <w:t xml:space="preserve">-faithful way </w:t>
      </w:r>
      <w:r>
        <w:rPr>
          <w:rFonts w:ascii="Times New Roman" w:hAnsi="Times New Roman" w:cs="Times New Roman"/>
          <w:sz w:val="24"/>
          <w:szCs w:val="24"/>
        </w:rPr>
        <w:t xml:space="preserve">by including other </w:t>
      </w:r>
      <w:r w:rsidR="001C625A">
        <w:rPr>
          <w:rFonts w:ascii="Times New Roman" w:hAnsi="Times New Roman" w:cs="Times New Roman"/>
          <w:sz w:val="24"/>
          <w:szCs w:val="24"/>
        </w:rPr>
        <w:t xml:space="preserve">brain systems for </w:t>
      </w:r>
      <w:r>
        <w:rPr>
          <w:rFonts w:ascii="Times New Roman" w:hAnsi="Times New Roman" w:cs="Times New Roman"/>
          <w:sz w:val="24"/>
          <w:szCs w:val="24"/>
        </w:rPr>
        <w:t xml:space="preserve">perceptual, motor, and </w:t>
      </w:r>
      <w:r w:rsidR="00AD77CC">
        <w:rPr>
          <w:rFonts w:ascii="Times New Roman" w:hAnsi="Times New Roman" w:cs="Times New Roman"/>
          <w:sz w:val="24"/>
          <w:szCs w:val="24"/>
        </w:rPr>
        <w:t>attentional processes a</w:t>
      </w:r>
      <w:r w:rsidR="001C625A">
        <w:rPr>
          <w:rFonts w:ascii="Times New Roman" w:hAnsi="Times New Roman" w:cs="Times New Roman"/>
          <w:sz w:val="24"/>
          <w:szCs w:val="24"/>
        </w:rPr>
        <w:t xml:space="preserve">s illustrated in </w:t>
      </w:r>
      <w:commentRangeStart w:id="189"/>
      <w:r w:rsidR="001C625A">
        <w:rPr>
          <w:rFonts w:ascii="Times New Roman" w:hAnsi="Times New Roman" w:cs="Times New Roman"/>
          <w:sz w:val="24"/>
          <w:szCs w:val="24"/>
        </w:rPr>
        <w:t xml:space="preserve">Figure </w:t>
      </w:r>
      <w:r w:rsidR="00F77036">
        <w:rPr>
          <w:rFonts w:ascii="Times New Roman" w:hAnsi="Times New Roman" w:cs="Times New Roman"/>
          <w:sz w:val="24"/>
          <w:szCs w:val="24"/>
        </w:rPr>
        <w:t>X</w:t>
      </w:r>
      <w:commentRangeEnd w:id="189"/>
      <w:r w:rsidR="00F77036">
        <w:rPr>
          <w:rStyle w:val="CommentReference"/>
        </w:rPr>
        <w:commentReference w:id="189"/>
      </w:r>
      <w:r w:rsidR="00AD77CC">
        <w:rPr>
          <w:rFonts w:ascii="Times New Roman" w:hAnsi="Times New Roman" w:cs="Times New Roman"/>
          <w:sz w:val="24"/>
          <w:szCs w:val="24"/>
        </w:rPr>
        <w:t>.</w:t>
      </w:r>
      <w:r w:rsidR="0027757D">
        <w:rPr>
          <w:rFonts w:ascii="Times New Roman" w:hAnsi="Times New Roman" w:cs="Times New Roman"/>
          <w:sz w:val="24"/>
          <w:szCs w:val="24"/>
        </w:rPr>
        <w:t xml:space="preserve"> The NN models proposed in Aim 1 and 2 captures </w:t>
      </w:r>
      <w:r w:rsidR="00AD77CC">
        <w:rPr>
          <w:rFonts w:ascii="Times New Roman" w:hAnsi="Times New Roman" w:cs="Times New Roman"/>
          <w:sz w:val="24"/>
          <w:szCs w:val="24"/>
        </w:rPr>
        <w:t>basic behavioral outcomes and neural activity patterns in</w:t>
      </w:r>
      <w:r w:rsidR="0027757D">
        <w:rPr>
          <w:rFonts w:ascii="Times New Roman" w:hAnsi="Times New Roman" w:cs="Times New Roman"/>
          <w:sz w:val="24"/>
          <w:szCs w:val="24"/>
        </w:rPr>
        <w:t xml:space="preserve"> visual ventral, MTL, prefrontal and parietal brain systems, but</w:t>
      </w:r>
      <w:r w:rsidR="00AD77CC">
        <w:rPr>
          <w:rFonts w:ascii="Times New Roman" w:hAnsi="Times New Roman" w:cs="Times New Roman"/>
          <w:sz w:val="24"/>
          <w:szCs w:val="24"/>
        </w:rPr>
        <w:t xml:space="preserve"> the interaction between different pathways and more subtle strategies are not accounted for</w:t>
      </w:r>
      <w:r w:rsidR="0027757D">
        <w:rPr>
          <w:rFonts w:ascii="Times New Roman" w:hAnsi="Times New Roman" w:cs="Times New Roman"/>
          <w:sz w:val="24"/>
          <w:szCs w:val="24"/>
        </w:rPr>
        <w:t xml:space="preserve">. Furthermore, the learning of counting strategies also require inclusions of auditory inputs and outputs (before children learn to read) as well as motor </w:t>
      </w:r>
      <w:r w:rsidR="0027757D">
        <w:rPr>
          <w:rFonts w:ascii="Times New Roman" w:hAnsi="Times New Roman" w:cs="Times New Roman"/>
          <w:sz w:val="24"/>
          <w:szCs w:val="24"/>
        </w:rPr>
        <w:lastRenderedPageBreak/>
        <w:t>systems such as for putting up the fingers. Therefore, we need to establish NN models with the complex interaction of these neurocognitive systems.</w:t>
      </w:r>
      <w:r w:rsidR="00837BD3">
        <w:rPr>
          <w:rFonts w:ascii="Times New Roman" w:hAnsi="Times New Roman" w:cs="Times New Roman"/>
          <w:sz w:val="24"/>
          <w:szCs w:val="24"/>
        </w:rPr>
        <w:t xml:space="preserve"> </w:t>
      </w:r>
    </w:p>
    <w:p w14:paraId="04886D56" w14:textId="77777777" w:rsidR="00AD77CC" w:rsidRDefault="00AD77CC" w:rsidP="00C71945">
      <w:pPr>
        <w:spacing w:line="240" w:lineRule="auto"/>
        <w:rPr>
          <w:rFonts w:ascii="Times New Roman" w:hAnsi="Times New Roman" w:cs="Times New Roman"/>
          <w:sz w:val="24"/>
          <w:szCs w:val="24"/>
        </w:rPr>
      </w:pPr>
      <w:r w:rsidRPr="0027757D">
        <w:rPr>
          <w:rFonts w:ascii="Times New Roman" w:hAnsi="Times New Roman" w:cs="Times New Roman"/>
          <w:b/>
          <w:i/>
          <w:sz w:val="24"/>
          <w:szCs w:val="24"/>
        </w:rPr>
        <w:t xml:space="preserve">Model </w:t>
      </w:r>
      <w:r>
        <w:rPr>
          <w:rFonts w:ascii="Times New Roman" w:hAnsi="Times New Roman" w:cs="Times New Roman"/>
          <w:b/>
          <w:i/>
          <w:sz w:val="24"/>
          <w:szCs w:val="24"/>
        </w:rPr>
        <w:t>establishment</w:t>
      </w:r>
      <w:r>
        <w:rPr>
          <w:rFonts w:ascii="Times New Roman" w:hAnsi="Times New Roman" w:cs="Times New Roman"/>
          <w:sz w:val="24"/>
          <w:szCs w:val="24"/>
        </w:rPr>
        <w:t xml:space="preserve">. </w:t>
      </w:r>
      <w:r w:rsidR="00837BD3">
        <w:rPr>
          <w:rFonts w:ascii="Times New Roman" w:hAnsi="Times New Roman" w:cs="Times New Roman"/>
          <w:sz w:val="24"/>
          <w:szCs w:val="24"/>
        </w:rPr>
        <w:t xml:space="preserve">The </w:t>
      </w:r>
      <w:r>
        <w:rPr>
          <w:rFonts w:ascii="Times New Roman" w:hAnsi="Times New Roman" w:cs="Times New Roman"/>
          <w:sz w:val="24"/>
          <w:szCs w:val="24"/>
        </w:rPr>
        <w:t>initial step</w:t>
      </w:r>
      <w:r w:rsidR="00837BD3">
        <w:rPr>
          <w:rFonts w:ascii="Times New Roman" w:hAnsi="Times New Roman" w:cs="Times New Roman"/>
          <w:sz w:val="24"/>
          <w:szCs w:val="24"/>
        </w:rPr>
        <w:t xml:space="preserve"> is to replace the S1 pathway in the previous NN models with a learning module based on </w:t>
      </w:r>
      <w:r>
        <w:rPr>
          <w:rFonts w:ascii="Times New Roman" w:hAnsi="Times New Roman" w:cs="Times New Roman"/>
          <w:sz w:val="24"/>
          <w:szCs w:val="24"/>
        </w:rPr>
        <w:t>addition strategy</w:t>
      </w:r>
      <w:r w:rsidR="00837BD3">
        <w:rPr>
          <w:rFonts w:ascii="Times New Roman" w:hAnsi="Times New Roman" w:cs="Times New Roman"/>
          <w:sz w:val="24"/>
          <w:szCs w:val="24"/>
        </w:rPr>
        <w:t xml:space="preserve"> bank from Shrager and </w:t>
      </w:r>
      <w:proofErr w:type="spellStart"/>
      <w:r w:rsidR="00837BD3">
        <w:rPr>
          <w:rFonts w:ascii="Times New Roman" w:hAnsi="Times New Roman" w:cs="Times New Roman"/>
          <w:sz w:val="24"/>
          <w:szCs w:val="24"/>
        </w:rPr>
        <w:t>Siegler</w:t>
      </w:r>
      <w:proofErr w:type="spellEnd"/>
      <w:r w:rsidR="00837BD3">
        <w:rPr>
          <w:rFonts w:ascii="Times New Roman" w:hAnsi="Times New Roman" w:cs="Times New Roman"/>
          <w:sz w:val="24"/>
          <w:szCs w:val="24"/>
        </w:rPr>
        <w:t xml:space="preserve"> (1996). </w:t>
      </w:r>
      <w:r>
        <w:rPr>
          <w:rFonts w:ascii="Times New Roman" w:hAnsi="Times New Roman" w:cs="Times New Roman"/>
          <w:sz w:val="24"/>
          <w:szCs w:val="24"/>
        </w:rPr>
        <w:t>The NN model will then be trained to associate two numbers as addends on left and right with an answer while also be trained to adaptively choose multiple strategies from the addition strategy bank</w:t>
      </w:r>
      <w:r w:rsidR="00F77036">
        <w:rPr>
          <w:rFonts w:ascii="Times New Roman" w:hAnsi="Times New Roman" w:cs="Times New Roman"/>
          <w:sz w:val="24"/>
          <w:szCs w:val="24"/>
        </w:rPr>
        <w:t xml:space="preserve"> for matching an answer distribution output patterns based on empirical data (</w:t>
      </w:r>
      <w:proofErr w:type="spellStart"/>
      <w:r w:rsidR="00F77036">
        <w:rPr>
          <w:rFonts w:ascii="Times New Roman" w:hAnsi="Times New Roman" w:cs="Times New Roman"/>
          <w:sz w:val="24"/>
          <w:szCs w:val="24"/>
        </w:rPr>
        <w:t>Siegler</w:t>
      </w:r>
      <w:proofErr w:type="spellEnd"/>
      <w:r w:rsidR="00F77036">
        <w:rPr>
          <w:rFonts w:ascii="Times New Roman" w:hAnsi="Times New Roman" w:cs="Times New Roman"/>
          <w:sz w:val="24"/>
          <w:szCs w:val="24"/>
        </w:rPr>
        <w:t xml:space="preserve"> &amp; Shrager, 1984)</w:t>
      </w:r>
      <w:r>
        <w:rPr>
          <w:rFonts w:ascii="Times New Roman" w:hAnsi="Times New Roman" w:cs="Times New Roman"/>
          <w:sz w:val="24"/>
          <w:szCs w:val="24"/>
        </w:rPr>
        <w:t xml:space="preserve">. </w:t>
      </w:r>
      <w:r w:rsidR="00F77036">
        <w:rPr>
          <w:rFonts w:ascii="Times New Roman" w:hAnsi="Times New Roman" w:cs="Times New Roman"/>
          <w:sz w:val="24"/>
          <w:szCs w:val="24"/>
        </w:rPr>
        <w:t>Thus, we can start asking how the learning of overt strategies relate to the shift to more efficient strategies. The next steps are adding in auditory and motor systems incrementally.</w:t>
      </w:r>
    </w:p>
    <w:p w14:paraId="00D71FB0" w14:textId="77777777" w:rsidR="001C258E" w:rsidRDefault="00F64C82" w:rsidP="00162218">
      <w:pPr>
        <w:spacing w:line="240" w:lineRule="auto"/>
        <w:rPr>
          <w:rFonts w:ascii="Times New Roman" w:hAnsi="Times New Roman" w:cs="Times New Roman"/>
          <w:sz w:val="24"/>
        </w:rPr>
      </w:pPr>
      <w:r>
        <w:rPr>
          <w:rFonts w:ascii="Times New Roman" w:hAnsi="Times New Roman" w:cs="Times New Roman"/>
          <w:b/>
          <w:i/>
          <w:sz w:val="24"/>
          <w:szCs w:val="24"/>
        </w:rPr>
        <w:t>Model manipulation and expected outcomes</w:t>
      </w:r>
      <w:r w:rsidR="0027757D">
        <w:rPr>
          <w:rFonts w:ascii="Times New Roman" w:hAnsi="Times New Roman" w:cs="Times New Roman"/>
          <w:sz w:val="24"/>
          <w:szCs w:val="24"/>
        </w:rPr>
        <w:t>.</w:t>
      </w:r>
      <w:r w:rsidR="00162218">
        <w:rPr>
          <w:rFonts w:ascii="Times New Roman" w:hAnsi="Times New Roman" w:cs="Times New Roman"/>
          <w:sz w:val="24"/>
          <w:szCs w:val="24"/>
        </w:rPr>
        <w:t xml:space="preserve"> </w:t>
      </w:r>
      <w:r w:rsidR="00F77036">
        <w:rPr>
          <w:rFonts w:ascii="Times New Roman" w:hAnsi="Times New Roman" w:cs="Times New Roman"/>
          <w:sz w:val="24"/>
        </w:rPr>
        <w:t>We aims to run the following simulations to reveal whether and how the NN models account for developmental transition of strategy uses.</w:t>
      </w:r>
    </w:p>
    <w:p w14:paraId="57E75331" w14:textId="77777777" w:rsidR="00F77036" w:rsidRDefault="001C258E" w:rsidP="00F77036">
      <w:pPr>
        <w:pStyle w:val="Normal1"/>
        <w:rPr>
          <w:rFonts w:ascii="Times New Roman" w:hAnsi="Times New Roman" w:cs="Times New Roman"/>
          <w:sz w:val="24"/>
        </w:rPr>
      </w:pPr>
      <w:r>
        <w:rPr>
          <w:rFonts w:ascii="Times New Roman" w:hAnsi="Times New Roman" w:cs="Times New Roman"/>
          <w:sz w:val="24"/>
        </w:rPr>
        <w:t>For hypothesis 3A:</w:t>
      </w:r>
      <w:r w:rsidR="00F77036">
        <w:rPr>
          <w:rFonts w:ascii="Times New Roman" w:hAnsi="Times New Roman" w:cs="Times New Roman"/>
          <w:sz w:val="24"/>
        </w:rPr>
        <w:t xml:space="preserve"> </w:t>
      </w:r>
    </w:p>
    <w:p w14:paraId="606F57BD" w14:textId="77777777" w:rsidR="00F77036" w:rsidRPr="00F77036" w:rsidRDefault="00F64C82" w:rsidP="00F77036">
      <w:pPr>
        <w:pStyle w:val="Normal1"/>
        <w:rPr>
          <w:rFonts w:ascii="Times New Roman" w:hAnsi="Times New Roman" w:cs="Times New Roman"/>
          <w:sz w:val="24"/>
        </w:rPr>
      </w:pPr>
      <w:r>
        <w:rPr>
          <w:rFonts w:ascii="Times New Roman" w:hAnsi="Times New Roman" w:cs="Times New Roman"/>
          <w:sz w:val="24"/>
        </w:rPr>
        <w:t xml:space="preserve">a) </w:t>
      </w:r>
      <w:r w:rsidR="001C258E">
        <w:rPr>
          <w:rFonts w:ascii="Times New Roman" w:hAnsi="Times New Roman" w:cs="Times New Roman"/>
          <w:sz w:val="24"/>
        </w:rPr>
        <w:t>We will m</w:t>
      </w:r>
      <w:r>
        <w:rPr>
          <w:rFonts w:ascii="Times New Roman" w:hAnsi="Times New Roman" w:cs="Times New Roman"/>
          <w:sz w:val="24"/>
        </w:rPr>
        <w:t xml:space="preserve">anipulate a confidence threshold for using retrieval strategy to simulate a U-shaped retrieval usage. </w:t>
      </w:r>
      <w:r w:rsidRPr="001C258E">
        <w:rPr>
          <w:rFonts w:ascii="Times New Roman" w:hAnsi="Times New Roman" w:cs="Times New Roman"/>
          <w:sz w:val="24"/>
          <w:u w:val="single"/>
        </w:rPr>
        <w:t>W</w:t>
      </w:r>
      <w:r w:rsidR="00F77036" w:rsidRPr="001C258E">
        <w:rPr>
          <w:rFonts w:ascii="Times New Roman" w:hAnsi="Times New Roman" w:cs="Times New Roman"/>
          <w:sz w:val="24"/>
          <w:u w:val="single"/>
        </w:rPr>
        <w:t>e predict</w:t>
      </w:r>
      <w:r w:rsidR="00F77036" w:rsidRPr="00F77036">
        <w:rPr>
          <w:rFonts w:ascii="Times New Roman" w:hAnsi="Times New Roman" w:cs="Times New Roman"/>
          <w:sz w:val="24"/>
        </w:rPr>
        <w:t xml:space="preserve"> a u-shaped retrieval curve where retrieval is heavily used early in the </w:t>
      </w:r>
      <w:r w:rsidR="00F77036">
        <w:rPr>
          <w:rFonts w:ascii="Times New Roman" w:hAnsi="Times New Roman" w:cs="Times New Roman"/>
          <w:sz w:val="24"/>
        </w:rPr>
        <w:t>simulation but</w:t>
      </w:r>
      <w:r w:rsidR="00F77036" w:rsidRPr="00F77036">
        <w:rPr>
          <w:rFonts w:ascii="Times New Roman" w:hAnsi="Times New Roman" w:cs="Times New Roman"/>
          <w:sz w:val="24"/>
        </w:rPr>
        <w:t xml:space="preserve"> rapidly extinguish, leading to an extended period of explicit strategy use, which will slowly tail off to retrieval again</w:t>
      </w:r>
      <w:r>
        <w:rPr>
          <w:rFonts w:ascii="Times New Roman" w:hAnsi="Times New Roman" w:cs="Times New Roman"/>
          <w:sz w:val="24"/>
        </w:rPr>
        <w:t xml:space="preserve"> as an adult-like behavior</w:t>
      </w:r>
      <w:r w:rsidR="00F77036" w:rsidRPr="00F77036">
        <w:rPr>
          <w:rFonts w:ascii="Times New Roman" w:hAnsi="Times New Roman" w:cs="Times New Roman"/>
          <w:sz w:val="24"/>
        </w:rPr>
        <w:t>.</w:t>
      </w:r>
      <w:r>
        <w:rPr>
          <w:rFonts w:ascii="Times New Roman" w:hAnsi="Times New Roman" w:cs="Times New Roman"/>
          <w:sz w:val="24"/>
        </w:rPr>
        <w:t xml:space="preserve"> </w:t>
      </w:r>
    </w:p>
    <w:p w14:paraId="2A85EA44" w14:textId="77777777" w:rsidR="00F77036" w:rsidRDefault="00F77036" w:rsidP="00C71945">
      <w:pPr>
        <w:spacing w:line="240" w:lineRule="auto"/>
        <w:rPr>
          <w:rFonts w:ascii="Times New Roman" w:hAnsi="Times New Roman" w:cs="Times New Roman"/>
          <w:sz w:val="24"/>
        </w:rPr>
      </w:pPr>
      <w:r>
        <w:rPr>
          <w:rFonts w:ascii="Times New Roman" w:hAnsi="Times New Roman" w:cs="Times New Roman"/>
          <w:sz w:val="24"/>
        </w:rPr>
        <w:t>b</w:t>
      </w:r>
      <w:r w:rsidRPr="00F77036">
        <w:rPr>
          <w:rFonts w:ascii="Times New Roman" w:hAnsi="Times New Roman" w:cs="Times New Roman"/>
          <w:sz w:val="24"/>
        </w:rPr>
        <w:t xml:space="preserve">) </w:t>
      </w:r>
      <w:r w:rsidR="00F64C82">
        <w:rPr>
          <w:rFonts w:ascii="Times New Roman" w:hAnsi="Times New Roman" w:cs="Times New Roman"/>
          <w:sz w:val="24"/>
        </w:rPr>
        <w:t xml:space="preserve">With similar manipulation, </w:t>
      </w:r>
      <w:r w:rsidR="00F64C82" w:rsidRPr="001C258E">
        <w:rPr>
          <w:rFonts w:ascii="Times New Roman" w:hAnsi="Times New Roman" w:cs="Times New Roman"/>
          <w:sz w:val="24"/>
          <w:u w:val="single"/>
        </w:rPr>
        <w:t>we predict</w:t>
      </w:r>
      <w:r w:rsidR="00F64C82">
        <w:rPr>
          <w:rFonts w:ascii="Times New Roman" w:hAnsi="Times New Roman" w:cs="Times New Roman"/>
          <w:sz w:val="24"/>
        </w:rPr>
        <w:t xml:space="preserve"> a tangential pattern for answer</w:t>
      </w:r>
      <w:r w:rsidRPr="00F77036">
        <w:rPr>
          <w:rFonts w:ascii="Times New Roman" w:hAnsi="Times New Roman" w:cs="Times New Roman"/>
          <w:sz w:val="24"/>
        </w:rPr>
        <w:t xml:space="preserve"> </w:t>
      </w:r>
      <w:r w:rsidR="00F64C82">
        <w:rPr>
          <w:rFonts w:ascii="Times New Roman" w:hAnsi="Times New Roman" w:cs="Times New Roman"/>
          <w:sz w:val="24"/>
        </w:rPr>
        <w:t>c</w:t>
      </w:r>
      <w:r>
        <w:rPr>
          <w:rFonts w:ascii="Times New Roman" w:hAnsi="Times New Roman" w:cs="Times New Roman"/>
          <w:sz w:val="24"/>
        </w:rPr>
        <w:t>orrectness</w:t>
      </w:r>
      <w:r w:rsidR="00F64C82">
        <w:rPr>
          <w:rFonts w:ascii="Times New Roman" w:hAnsi="Times New Roman" w:cs="Times New Roman"/>
          <w:sz w:val="24"/>
        </w:rPr>
        <w:t xml:space="preserve">: early usage of </w:t>
      </w:r>
      <w:r w:rsidRPr="00F77036">
        <w:rPr>
          <w:rFonts w:ascii="Times New Roman" w:hAnsi="Times New Roman" w:cs="Times New Roman"/>
          <w:sz w:val="24"/>
        </w:rPr>
        <w:t>retrieval give</w:t>
      </w:r>
      <w:r w:rsidR="00F64C82">
        <w:rPr>
          <w:rFonts w:ascii="Times New Roman" w:hAnsi="Times New Roman" w:cs="Times New Roman"/>
          <w:sz w:val="24"/>
        </w:rPr>
        <w:t>s largely incorrect answers but</w:t>
      </w:r>
      <w:r w:rsidRPr="00F77036">
        <w:rPr>
          <w:rFonts w:ascii="Times New Roman" w:hAnsi="Times New Roman" w:cs="Times New Roman"/>
          <w:sz w:val="24"/>
        </w:rPr>
        <w:t xml:space="preserve"> </w:t>
      </w:r>
      <w:r w:rsidR="00F64C82">
        <w:rPr>
          <w:rFonts w:ascii="Times New Roman" w:hAnsi="Times New Roman" w:cs="Times New Roman"/>
          <w:sz w:val="24"/>
        </w:rPr>
        <w:t>a</w:t>
      </w:r>
      <w:r w:rsidRPr="00F77036">
        <w:rPr>
          <w:rFonts w:ascii="Times New Roman" w:hAnsi="Times New Roman" w:cs="Times New Roman"/>
          <w:sz w:val="24"/>
        </w:rPr>
        <w:t xml:space="preserve">s this early retrieval extinguishes, and </w:t>
      </w:r>
      <w:r w:rsidR="00F64C82">
        <w:rPr>
          <w:rFonts w:ascii="Times New Roman" w:hAnsi="Times New Roman" w:cs="Times New Roman"/>
          <w:sz w:val="24"/>
        </w:rPr>
        <w:t>overt</w:t>
      </w:r>
      <w:r w:rsidRPr="00F77036">
        <w:rPr>
          <w:rFonts w:ascii="Times New Roman" w:hAnsi="Times New Roman" w:cs="Times New Roman"/>
          <w:sz w:val="24"/>
        </w:rPr>
        <w:t xml:space="preserve"> strategies come to be employed, </w:t>
      </w:r>
      <w:r w:rsidR="001C258E">
        <w:rPr>
          <w:rFonts w:ascii="Times New Roman" w:hAnsi="Times New Roman" w:cs="Times New Roman"/>
          <w:sz w:val="24"/>
        </w:rPr>
        <w:t>more correct answers will be seen gradually; and</w:t>
      </w:r>
      <w:r w:rsidRPr="00F77036">
        <w:rPr>
          <w:rFonts w:ascii="Times New Roman" w:hAnsi="Times New Roman" w:cs="Times New Roman"/>
          <w:sz w:val="24"/>
        </w:rPr>
        <w:t xml:space="preserve"> by the end, in more "adult" phase where </w:t>
      </w:r>
      <w:r w:rsidR="001C258E">
        <w:rPr>
          <w:rFonts w:ascii="Times New Roman" w:hAnsi="Times New Roman" w:cs="Times New Roman"/>
          <w:sz w:val="24"/>
        </w:rPr>
        <w:t>retrieval is used, most answers are</w:t>
      </w:r>
      <w:r w:rsidRPr="00F77036">
        <w:rPr>
          <w:rFonts w:ascii="Times New Roman" w:hAnsi="Times New Roman" w:cs="Times New Roman"/>
          <w:sz w:val="24"/>
        </w:rPr>
        <w:t xml:space="preserve"> correct.</w:t>
      </w:r>
    </w:p>
    <w:p w14:paraId="6E790F2A" w14:textId="77777777" w:rsidR="001C258E" w:rsidRPr="00F77036" w:rsidRDefault="001C258E" w:rsidP="00C71945">
      <w:pPr>
        <w:spacing w:line="240" w:lineRule="auto"/>
        <w:rPr>
          <w:rFonts w:ascii="Times New Roman" w:hAnsi="Times New Roman" w:cs="Times New Roman"/>
          <w:sz w:val="24"/>
        </w:rPr>
      </w:pPr>
      <w:r>
        <w:rPr>
          <w:rFonts w:ascii="Times New Roman" w:hAnsi="Times New Roman" w:cs="Times New Roman"/>
          <w:sz w:val="24"/>
        </w:rPr>
        <w:t>For hypothesis 3B:</w:t>
      </w:r>
    </w:p>
    <w:p w14:paraId="35479DA4" w14:textId="77777777" w:rsidR="00162218" w:rsidRDefault="001C258E" w:rsidP="00F77036">
      <w:pPr>
        <w:pStyle w:val="Normal1"/>
        <w:rPr>
          <w:rFonts w:ascii="Times New Roman" w:hAnsi="Times New Roman" w:cs="Times New Roman"/>
          <w:sz w:val="24"/>
        </w:rPr>
      </w:pPr>
      <w:r>
        <w:rPr>
          <w:rFonts w:ascii="Times New Roman" w:hAnsi="Times New Roman" w:cs="Times New Roman"/>
          <w:sz w:val="24"/>
        </w:rPr>
        <w:t xml:space="preserve">c) We will manipulate the order of training strategies: the NN models are (1) trained to use both counting and retrieval strategies simultaneously; (2) trained to use just counting strategies first and then retrieval strategies; or (3) to use just retrieval strategies first and then counting strategies. </w:t>
      </w:r>
      <w:r w:rsidR="00162218">
        <w:rPr>
          <w:rFonts w:ascii="Times New Roman" w:hAnsi="Times New Roman" w:cs="Times New Roman"/>
          <w:sz w:val="24"/>
        </w:rPr>
        <w:t>We don’t have explicit predictions about the learning outcomes of the training order of strategies, but this will generate novel implications for learning and education for early math skills.</w:t>
      </w:r>
    </w:p>
    <w:p w14:paraId="17777F43" w14:textId="77777777" w:rsidR="00F77036" w:rsidRPr="00F77036" w:rsidRDefault="00162218" w:rsidP="00F77036">
      <w:pPr>
        <w:pStyle w:val="Normal1"/>
        <w:rPr>
          <w:rFonts w:ascii="Times New Roman" w:hAnsi="Times New Roman" w:cs="Times New Roman"/>
          <w:sz w:val="24"/>
        </w:rPr>
      </w:pPr>
      <w:r w:rsidRPr="00015F12">
        <w:rPr>
          <w:rFonts w:ascii="Times New Roman" w:hAnsi="Times New Roman" w:cs="Times New Roman"/>
          <w:b/>
          <w:sz w:val="24"/>
          <w:szCs w:val="24"/>
          <w:u w:val="single"/>
        </w:rPr>
        <w:t>Aim 4: Explore sources of individual differences in neural basis to explain typical and atypical development</w:t>
      </w:r>
      <w:r w:rsidRPr="00015F12">
        <w:rPr>
          <w:rFonts w:ascii="Times New Roman" w:hAnsi="Times New Roman" w:cs="Times New Roman"/>
          <w:sz w:val="24"/>
          <w:szCs w:val="24"/>
          <w:u w:val="single"/>
        </w:rPr>
        <w:t>.</w:t>
      </w:r>
    </w:p>
    <w:p w14:paraId="5E59E948" w14:textId="70D0D4F5" w:rsidR="001C625A" w:rsidRPr="001C625A" w:rsidRDefault="00162218" w:rsidP="00C71945">
      <w:pPr>
        <w:spacing w:line="240" w:lineRule="auto"/>
        <w:rPr>
          <w:rFonts w:ascii="Times New Roman" w:hAnsi="Times New Roman" w:cs="Times New Roman"/>
          <w:sz w:val="24"/>
          <w:szCs w:val="24"/>
        </w:rPr>
      </w:pPr>
      <w:r>
        <w:rPr>
          <w:rFonts w:ascii="Times New Roman" w:hAnsi="Times New Roman" w:cs="Times New Roman"/>
          <w:b/>
          <w:i/>
          <w:sz w:val="24"/>
          <w:szCs w:val="24"/>
        </w:rPr>
        <w:t>Model manipulation and expected outcomes</w:t>
      </w:r>
      <w:r>
        <w:rPr>
          <w:rFonts w:ascii="Times New Roman" w:hAnsi="Times New Roman" w:cs="Times New Roman"/>
          <w:sz w:val="24"/>
          <w:szCs w:val="24"/>
        </w:rPr>
        <w:t>. Based on the NN models established in Aim 3, we will test the behavioral outcomes of different lesion procedures, such as random deleting units, adding random noises into connections between layers, and mean strength in connections</w:t>
      </w:r>
      <w:r w:rsidR="00B23D83">
        <w:rPr>
          <w:rFonts w:ascii="Times New Roman" w:hAnsi="Times New Roman" w:cs="Times New Roman"/>
          <w:sz w:val="24"/>
          <w:szCs w:val="24"/>
        </w:rPr>
        <w:t xml:space="preserve"> (</w:t>
      </w:r>
      <w:proofErr w:type="spellStart"/>
      <w:r w:rsidR="00DF3484">
        <w:rPr>
          <w:rFonts w:ascii="Times New Roman" w:hAnsi="Times New Roman" w:cs="Times New Roman"/>
          <w:sz w:val="24"/>
          <w:szCs w:val="24"/>
        </w:rPr>
        <w:t>Dikina</w:t>
      </w:r>
      <w:proofErr w:type="spellEnd"/>
      <w:r w:rsidR="00DF3484">
        <w:rPr>
          <w:rFonts w:ascii="Times New Roman" w:hAnsi="Times New Roman" w:cs="Times New Roman"/>
          <w:sz w:val="24"/>
          <w:szCs w:val="24"/>
        </w:rPr>
        <w:t xml:space="preserve"> &amp; McClelland, 2008; </w:t>
      </w:r>
      <w:proofErr w:type="spellStart"/>
      <w:r w:rsidR="00DF3484">
        <w:rPr>
          <w:rFonts w:ascii="Times New Roman" w:hAnsi="Times New Roman" w:cs="Times New Roman"/>
          <w:sz w:val="24"/>
          <w:szCs w:val="24"/>
        </w:rPr>
        <w:t>Plaut</w:t>
      </w:r>
      <w:proofErr w:type="spellEnd"/>
      <w:r w:rsidR="00DF3484">
        <w:rPr>
          <w:rFonts w:ascii="Times New Roman" w:hAnsi="Times New Roman" w:cs="Times New Roman"/>
          <w:sz w:val="24"/>
          <w:szCs w:val="24"/>
        </w:rPr>
        <w:t>, 1997</w:t>
      </w:r>
      <w:r w:rsidR="00B23D83">
        <w:rPr>
          <w:rFonts w:ascii="Times New Roman" w:hAnsi="Times New Roman" w:cs="Times New Roman"/>
          <w:sz w:val="24"/>
          <w:szCs w:val="24"/>
        </w:rPr>
        <w:t>)</w:t>
      </w:r>
      <w:r>
        <w:rPr>
          <w:rFonts w:ascii="Times New Roman" w:hAnsi="Times New Roman" w:cs="Times New Roman"/>
          <w:sz w:val="24"/>
          <w:szCs w:val="24"/>
        </w:rPr>
        <w:t xml:space="preserve">. We predict that early lesions in </w:t>
      </w:r>
      <w:r w:rsidR="00B23D83">
        <w:rPr>
          <w:rFonts w:ascii="Times New Roman" w:hAnsi="Times New Roman" w:cs="Times New Roman"/>
          <w:sz w:val="24"/>
          <w:szCs w:val="24"/>
        </w:rPr>
        <w:t>multiple processing</w:t>
      </w:r>
      <w:r>
        <w:rPr>
          <w:rFonts w:ascii="Times New Roman" w:hAnsi="Times New Roman" w:cs="Times New Roman"/>
          <w:sz w:val="24"/>
          <w:szCs w:val="24"/>
        </w:rPr>
        <w:t xml:space="preserve"> systems</w:t>
      </w:r>
      <w:r w:rsidR="00B23D83">
        <w:rPr>
          <w:rFonts w:ascii="Times New Roman" w:hAnsi="Times New Roman" w:cs="Times New Roman"/>
          <w:sz w:val="24"/>
          <w:szCs w:val="24"/>
        </w:rPr>
        <w:t xml:space="preserve"> in the network</w:t>
      </w:r>
      <w:r>
        <w:rPr>
          <w:rFonts w:ascii="Times New Roman" w:hAnsi="Times New Roman" w:cs="Times New Roman"/>
          <w:sz w:val="24"/>
          <w:szCs w:val="24"/>
        </w:rPr>
        <w:t xml:space="preserve"> may lead to failure in establishing stable numerical representations, and thus affects the models’ capacity to solving arithmetic skills.</w:t>
      </w:r>
      <w:r w:rsidR="00B23D83">
        <w:rPr>
          <w:rFonts w:ascii="Times New Roman" w:hAnsi="Times New Roman" w:cs="Times New Roman"/>
          <w:sz w:val="24"/>
          <w:szCs w:val="24"/>
        </w:rPr>
        <w:t xml:space="preserve"> </w:t>
      </w:r>
      <w:r>
        <w:rPr>
          <w:rFonts w:ascii="Times New Roman" w:hAnsi="Times New Roman" w:cs="Times New Roman"/>
          <w:sz w:val="24"/>
          <w:szCs w:val="24"/>
        </w:rPr>
        <w:t xml:space="preserve">  </w:t>
      </w:r>
      <w:r w:rsidR="00AB1CB2">
        <w:rPr>
          <w:rFonts w:ascii="Times New Roman" w:hAnsi="Times New Roman" w:cs="Times New Roman"/>
          <w:sz w:val="24"/>
          <w:szCs w:val="24"/>
        </w:rPr>
        <w:t xml:space="preserve"> </w:t>
      </w:r>
    </w:p>
    <w:sectPr w:rsidR="001C625A" w:rsidRPr="001C625A" w:rsidSect="002D20BD">
      <w:headerReference w:type="default" r:id="rId13"/>
      <w:footerReference w:type="default" r:id="rId1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84" w:author="Lang Chen" w:date="2015-09-16T18:06:00Z" w:initials="CL">
    <w:p w14:paraId="516B3950" w14:textId="48A234B9" w:rsidR="004758FC" w:rsidRDefault="004758FC">
      <w:pPr>
        <w:pStyle w:val="CommentText"/>
      </w:pPr>
      <w:r>
        <w:rPr>
          <w:rStyle w:val="CommentReference"/>
        </w:rPr>
        <w:annotationRef/>
      </w:r>
      <w:r>
        <w:t xml:space="preserve">Create a figure combining Vinod’s review chapter graph and </w:t>
      </w:r>
      <w:proofErr w:type="spellStart"/>
      <w:r>
        <w:t>Shaozheng’s</w:t>
      </w:r>
      <w:proofErr w:type="spellEnd"/>
      <w:r>
        <w:t xml:space="preserve"> hippo activation figure</w:t>
      </w:r>
    </w:p>
  </w:comment>
  <w:comment w:id="86" w:author="Lang Chen [2]" w:date="2015-09-15T15:32:00Z" w:initials="CL">
    <w:p w14:paraId="65D0891D" w14:textId="77777777" w:rsidR="004758FC" w:rsidRDefault="004758FC" w:rsidP="007342BF">
      <w:pPr>
        <w:pStyle w:val="CommentText"/>
      </w:pPr>
      <w:r>
        <w:rPr>
          <w:rStyle w:val="CommentReference"/>
        </w:rPr>
        <w:annotationRef/>
      </w:r>
      <w:r>
        <w:t>Include this only for Aim 4</w:t>
      </w:r>
    </w:p>
  </w:comment>
  <w:comment w:id="143" w:author="Lang Chen [3]" w:date="2015-09-16T17:43:00Z" w:initials="CL">
    <w:p w14:paraId="0C290B15" w14:textId="77777777" w:rsidR="004758FC" w:rsidRDefault="004758FC" w:rsidP="007342BF">
      <w:pPr>
        <w:pStyle w:val="CommentText"/>
      </w:pPr>
      <w:r>
        <w:rPr>
          <w:rStyle w:val="CommentReference"/>
        </w:rPr>
        <w:annotationRef/>
      </w:r>
      <w:r>
        <w:t>I think we need some more explicit justification why the control framework is important</w:t>
      </w:r>
    </w:p>
  </w:comment>
  <w:comment w:id="187" w:author="Lang Chen [4]" w:date="2015-09-16T18:22:00Z" w:initials="CL">
    <w:p w14:paraId="768328BD" w14:textId="40567649" w:rsidR="004758FC" w:rsidRDefault="004758FC">
      <w:pPr>
        <w:pStyle w:val="CommentText"/>
      </w:pPr>
      <w:r>
        <w:rPr>
          <w:rStyle w:val="CommentReference"/>
        </w:rPr>
        <w:annotationRef/>
      </w:r>
      <w:r>
        <w:t>Need some further elaboration on the second goal and hypotheses. Also, we should lay out behavioral experiments, data reanalysis that can help us validate the behaviors of the model</w:t>
      </w:r>
    </w:p>
  </w:comment>
  <w:comment w:id="188" w:author="Lang Chen [5]" w:date="2015-09-16T18:25:00Z" w:initials="CL">
    <w:p w14:paraId="0DA81E91" w14:textId="5361EE79" w:rsidR="004758FC" w:rsidRDefault="004758FC">
      <w:pPr>
        <w:pStyle w:val="CommentText"/>
      </w:pPr>
      <w:r>
        <w:rPr>
          <w:rStyle w:val="CommentReference"/>
        </w:rPr>
        <w:annotationRef/>
      </w:r>
      <w:r>
        <w:t>Too specific…need to be more general</w:t>
      </w:r>
    </w:p>
  </w:comment>
  <w:comment w:id="189" w:author="Lang Chen [2]" w:date="2015-09-12T18:58:00Z" w:initials="CL">
    <w:p w14:paraId="69AAC172" w14:textId="77777777" w:rsidR="004758FC" w:rsidRDefault="004758FC">
      <w:pPr>
        <w:pStyle w:val="CommentText"/>
      </w:pPr>
      <w:r>
        <w:rPr>
          <w:rStyle w:val="CommentReference"/>
        </w:rPr>
        <w:annotationRef/>
      </w:r>
      <w:r>
        <w:t xml:space="preserve">I probably will add a new figure for hypothetical structure of the final model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16B3950" w15:done="0"/>
  <w15:commentEx w15:paraId="65D0891D" w15:done="0"/>
  <w15:commentEx w15:paraId="0C290B15" w15:done="0"/>
  <w15:commentEx w15:paraId="768328BD" w15:done="0"/>
  <w15:commentEx w15:paraId="0DA81E91" w15:done="0"/>
  <w15:commentEx w15:paraId="69AAC172"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C4CAE67" w14:textId="77777777" w:rsidR="004758FC" w:rsidRDefault="004758FC" w:rsidP="00B23D83">
      <w:pPr>
        <w:spacing w:after="0" w:line="240" w:lineRule="auto"/>
      </w:pPr>
      <w:r>
        <w:separator/>
      </w:r>
    </w:p>
  </w:endnote>
  <w:endnote w:type="continuationSeparator" w:id="0">
    <w:p w14:paraId="1FE6213E" w14:textId="77777777" w:rsidR="004758FC" w:rsidRDefault="004758FC" w:rsidP="00B23D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Segoe UI">
    <w:altName w:val="Times New Roman Bold"/>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82447777"/>
      <w:docPartObj>
        <w:docPartGallery w:val="Page Numbers (Bottom of Page)"/>
        <w:docPartUnique/>
      </w:docPartObj>
    </w:sdtPr>
    <w:sdtEndPr>
      <w:rPr>
        <w:rFonts w:ascii="Times New Roman" w:hAnsi="Times New Roman" w:cs="Times New Roman"/>
        <w:noProof/>
      </w:rPr>
    </w:sdtEndPr>
    <w:sdtContent>
      <w:p w14:paraId="65D239C4" w14:textId="6C383F92" w:rsidR="004758FC" w:rsidRPr="00207499" w:rsidRDefault="004758FC">
        <w:pPr>
          <w:pStyle w:val="Footer"/>
          <w:jc w:val="right"/>
          <w:rPr>
            <w:rFonts w:ascii="Times New Roman" w:hAnsi="Times New Roman" w:cs="Times New Roman"/>
          </w:rPr>
        </w:pPr>
        <w:r w:rsidRPr="00207499">
          <w:rPr>
            <w:rFonts w:ascii="Times New Roman" w:hAnsi="Times New Roman" w:cs="Times New Roman"/>
          </w:rPr>
          <w:fldChar w:fldCharType="begin"/>
        </w:r>
        <w:r w:rsidRPr="00207499">
          <w:rPr>
            <w:rFonts w:ascii="Times New Roman" w:hAnsi="Times New Roman" w:cs="Times New Roman"/>
          </w:rPr>
          <w:instrText xml:space="preserve"> PAGE   \* MERGEFORMAT </w:instrText>
        </w:r>
        <w:r w:rsidRPr="00207499">
          <w:rPr>
            <w:rFonts w:ascii="Times New Roman" w:hAnsi="Times New Roman" w:cs="Times New Roman"/>
          </w:rPr>
          <w:fldChar w:fldCharType="separate"/>
        </w:r>
        <w:r w:rsidR="00BC7514">
          <w:rPr>
            <w:rFonts w:ascii="Times New Roman" w:hAnsi="Times New Roman" w:cs="Times New Roman"/>
            <w:noProof/>
          </w:rPr>
          <w:t>1</w:t>
        </w:r>
        <w:r w:rsidRPr="00207499">
          <w:rPr>
            <w:rFonts w:ascii="Times New Roman" w:hAnsi="Times New Roman" w:cs="Times New Roman"/>
            <w:noProof/>
          </w:rPr>
          <w:fldChar w:fldCharType="end"/>
        </w:r>
      </w:p>
    </w:sdtContent>
  </w:sdt>
  <w:p w14:paraId="12A2FFF6" w14:textId="77777777" w:rsidR="004758FC" w:rsidRDefault="004758F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07DB38E" w14:textId="77777777" w:rsidR="004758FC" w:rsidRDefault="004758FC" w:rsidP="00B23D83">
      <w:pPr>
        <w:spacing w:after="0" w:line="240" w:lineRule="auto"/>
      </w:pPr>
      <w:r>
        <w:separator/>
      </w:r>
    </w:p>
  </w:footnote>
  <w:footnote w:type="continuationSeparator" w:id="0">
    <w:p w14:paraId="390FF7FE" w14:textId="77777777" w:rsidR="004758FC" w:rsidRDefault="004758FC" w:rsidP="00B23D83">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ACAF4D" w14:textId="0190A3C2" w:rsidR="004758FC" w:rsidRPr="00DD4B16" w:rsidRDefault="004758FC" w:rsidP="00DD4B16">
    <w:pPr>
      <w:spacing w:line="240" w:lineRule="auto"/>
      <w:rPr>
        <w:rFonts w:ascii="Times New Roman" w:hAnsi="Times New Roman" w:cs="Times New Roman"/>
        <w:b/>
        <w:szCs w:val="24"/>
      </w:rPr>
    </w:pPr>
    <w:del w:id="190" w:author="Jeff Shrager" w:date="2015-09-17T12:01:00Z">
      <w:r w:rsidRPr="00DD4B16" w:rsidDel="004758FC">
        <w:rPr>
          <w:rFonts w:ascii="Times New Roman" w:hAnsi="Times New Roman" w:cs="Times New Roman"/>
          <w:b/>
          <w:szCs w:val="24"/>
        </w:rPr>
        <w:delText xml:space="preserve">Understanding </w:delText>
      </w:r>
    </w:del>
    <w:ins w:id="191" w:author="Jeff Shrager" w:date="2015-09-17T12:01:00Z">
      <w:r>
        <w:rPr>
          <w:rFonts w:ascii="Times New Roman" w:hAnsi="Times New Roman" w:cs="Times New Roman"/>
          <w:b/>
          <w:szCs w:val="24"/>
        </w:rPr>
        <w:t>Modeling</w:t>
      </w:r>
      <w:r w:rsidRPr="00DD4B16">
        <w:rPr>
          <w:rFonts w:ascii="Times New Roman" w:hAnsi="Times New Roman" w:cs="Times New Roman"/>
          <w:b/>
          <w:szCs w:val="24"/>
        </w:rPr>
        <w:t xml:space="preserve"> </w:t>
      </w:r>
    </w:ins>
    <w:del w:id="192" w:author="Jeff Shrager" w:date="2015-09-17T12:01:00Z">
      <w:r w:rsidRPr="00DD4B16" w:rsidDel="004758FC">
        <w:rPr>
          <w:rFonts w:ascii="Times New Roman" w:hAnsi="Times New Roman" w:cs="Times New Roman"/>
          <w:b/>
          <w:szCs w:val="24"/>
        </w:rPr>
        <w:delText xml:space="preserve">neurocognitive </w:delText>
      </w:r>
    </w:del>
    <w:ins w:id="193" w:author="Jeff Shrager" w:date="2015-09-17T12:01:00Z">
      <w:r>
        <w:rPr>
          <w:rFonts w:ascii="Times New Roman" w:hAnsi="Times New Roman" w:cs="Times New Roman"/>
          <w:b/>
          <w:szCs w:val="24"/>
        </w:rPr>
        <w:t>the</w:t>
      </w:r>
      <w:r w:rsidRPr="00DD4B16">
        <w:rPr>
          <w:rFonts w:ascii="Times New Roman" w:hAnsi="Times New Roman" w:cs="Times New Roman"/>
          <w:b/>
          <w:szCs w:val="24"/>
        </w:rPr>
        <w:t xml:space="preserve"> </w:t>
      </w:r>
    </w:ins>
    <w:r w:rsidRPr="00DD4B16">
      <w:rPr>
        <w:rFonts w:ascii="Times New Roman" w:hAnsi="Times New Roman" w:cs="Times New Roman"/>
        <w:b/>
        <w:szCs w:val="24"/>
      </w:rPr>
      <w:t xml:space="preserve">development of children’s </w:t>
    </w:r>
    <w:del w:id="194" w:author="Jeff Shrager" w:date="2015-09-17T12:01:00Z">
      <w:r w:rsidRPr="00DD4B16" w:rsidDel="004758FC">
        <w:rPr>
          <w:rFonts w:ascii="Times New Roman" w:hAnsi="Times New Roman" w:cs="Times New Roman"/>
          <w:b/>
          <w:szCs w:val="24"/>
        </w:rPr>
        <w:delText>problem solving</w:delText>
      </w:r>
    </w:del>
    <w:ins w:id="195" w:author="Jeff Shrager" w:date="2015-09-17T12:01:00Z">
      <w:r>
        <w:rPr>
          <w:rFonts w:ascii="Times New Roman" w:hAnsi="Times New Roman" w:cs="Times New Roman"/>
          <w:b/>
          <w:szCs w:val="24"/>
        </w:rPr>
        <w:t>arithmetic</w:t>
      </w:r>
    </w:ins>
    <w:r w:rsidRPr="00DD4B16">
      <w:rPr>
        <w:rFonts w:ascii="Times New Roman" w:hAnsi="Times New Roman" w:cs="Times New Roman"/>
        <w:b/>
        <w:szCs w:val="24"/>
      </w:rPr>
      <w:t xml:space="preserve"> skill</w:t>
    </w:r>
    <w:ins w:id="196" w:author="Jeff Shrager" w:date="2015-09-17T12:01:00Z">
      <w:r>
        <w:rPr>
          <w:rFonts w:ascii="Times New Roman" w:hAnsi="Times New Roman" w:cs="Times New Roman"/>
          <w:b/>
          <w:szCs w:val="24"/>
        </w:rPr>
        <w:t xml:space="preserve"> and knowledge</w:t>
      </w:r>
    </w:ins>
    <w:del w:id="197" w:author="Jeff Shrager" w:date="2015-09-17T12:01:00Z">
      <w:r w:rsidRPr="00DD4B16" w:rsidDel="004758FC">
        <w:rPr>
          <w:rFonts w:ascii="Times New Roman" w:hAnsi="Times New Roman" w:cs="Times New Roman"/>
          <w:b/>
          <w:szCs w:val="24"/>
        </w:rPr>
        <w:delText>s</w:delText>
      </w:r>
    </w:del>
    <w:ins w:id="198" w:author="Jeff Shrager" w:date="2015-09-17T12:01:00Z">
      <w:r>
        <w:rPr>
          <w:rFonts w:ascii="Times New Roman" w:hAnsi="Times New Roman" w:cs="Times New Roman"/>
          <w:b/>
          <w:szCs w:val="24"/>
        </w:rPr>
        <w:t xml:space="preserve"> in</w:t>
      </w:r>
    </w:ins>
    <w:del w:id="199" w:author="Jeff Shrager" w:date="2015-09-17T12:01:00Z">
      <w:r w:rsidRPr="00DD4B16" w:rsidDel="004758FC">
        <w:rPr>
          <w:rFonts w:ascii="Times New Roman" w:hAnsi="Times New Roman" w:cs="Times New Roman"/>
          <w:b/>
          <w:szCs w:val="24"/>
        </w:rPr>
        <w:delText>:</w:delText>
      </w:r>
    </w:del>
    <w:r w:rsidRPr="00DD4B16">
      <w:rPr>
        <w:rFonts w:ascii="Times New Roman" w:hAnsi="Times New Roman" w:cs="Times New Roman"/>
        <w:b/>
        <w:szCs w:val="24"/>
      </w:rPr>
      <w:t xml:space="preserve"> </w:t>
    </w:r>
    <w:ins w:id="200" w:author="Jeff Shrager" w:date="2015-09-17T12:01:00Z">
      <w:r>
        <w:rPr>
          <w:rFonts w:ascii="Times New Roman" w:hAnsi="Times New Roman" w:cs="Times New Roman"/>
          <w:b/>
          <w:szCs w:val="24"/>
        </w:rPr>
        <w:t>a</w:t>
      </w:r>
    </w:ins>
    <w:del w:id="201" w:author="Jeff Shrager" w:date="2015-09-17T12:01:00Z">
      <w:r w:rsidRPr="00DD4B16" w:rsidDel="004758FC">
        <w:rPr>
          <w:rFonts w:ascii="Times New Roman" w:hAnsi="Times New Roman" w:cs="Times New Roman"/>
          <w:b/>
          <w:szCs w:val="24"/>
        </w:rPr>
        <w:delText>A</w:delText>
      </w:r>
    </w:del>
    <w:r w:rsidRPr="00DD4B16">
      <w:rPr>
        <w:rFonts w:ascii="Times New Roman" w:hAnsi="Times New Roman" w:cs="Times New Roman"/>
        <w:b/>
        <w:szCs w:val="24"/>
      </w:rPr>
      <w:t xml:space="preserve"> novel </w:t>
    </w:r>
    <w:del w:id="202" w:author="Jeff Shrager" w:date="2015-09-17T12:01:00Z">
      <w:r w:rsidRPr="00DD4B16" w:rsidDel="004758FC">
        <w:rPr>
          <w:rFonts w:ascii="Times New Roman" w:hAnsi="Times New Roman" w:cs="Times New Roman"/>
          <w:b/>
          <w:szCs w:val="24"/>
        </w:rPr>
        <w:delText>hybrid of control</w:delText>
      </w:r>
    </w:del>
    <w:ins w:id="203" w:author="Jeff Shrager" w:date="2015-09-17T12:01:00Z">
      <w:r>
        <w:rPr>
          <w:rFonts w:ascii="Times New Roman" w:hAnsi="Times New Roman" w:cs="Times New Roman"/>
          <w:b/>
          <w:szCs w:val="24"/>
        </w:rPr>
        <w:t>systems</w:t>
      </w:r>
    </w:ins>
    <w:r w:rsidRPr="00DD4B16">
      <w:rPr>
        <w:rFonts w:ascii="Times New Roman" w:hAnsi="Times New Roman" w:cs="Times New Roman"/>
        <w:b/>
        <w:szCs w:val="24"/>
      </w:rPr>
      <w:t>/connectionist framework</w:t>
    </w:r>
    <w:r>
      <w:rPr>
        <w:rFonts w:ascii="Times New Roman" w:hAnsi="Times New Roman" w:cs="Times New Roman"/>
        <w:b/>
        <w:szCs w:val="24"/>
      </w:rPr>
      <w:t xml:space="preserve">                                                                                                </w:t>
    </w:r>
    <w:r w:rsidRPr="00207499">
      <w:rPr>
        <w:rFonts w:ascii="Times New Roman" w:hAnsi="Times New Roman" w:cs="Times New Roman"/>
      </w:rPr>
      <w:t>Lang Chen</w:t>
    </w:r>
  </w:p>
</w:hdr>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ang Chen">
    <w15:presenceInfo w15:providerId="AD" w15:userId="S-1-5-21-2000478354-1844237615-1801674531-454587"/>
  </w15:person>
  <w15:person w15:author="Lang Chen [2]">
    <w15:presenceInfo w15:providerId="AD" w15:userId="S-1-5-21-2000478354-1844237615-1801674531-454587"/>
  </w15:person>
  <w15:person w15:author="Lang Chen [3]">
    <w15:presenceInfo w15:providerId="AD" w15:userId="S-1-5-21-2000478354-1844237615-1801674531-454587"/>
  </w15:person>
  <w15:person w15:author="Lang Chen [4]">
    <w15:presenceInfo w15:providerId="AD" w15:userId="S-1-5-21-2000478354-1844237615-1801674531-454587"/>
  </w15:person>
  <w15:person w15:author="Lang Chen [5]">
    <w15:presenceInfo w15:providerId="AD" w15:userId="S-1-5-21-2000478354-1844237615-1801674531-45458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3825"/>
    <w:rsid w:val="00005F99"/>
    <w:rsid w:val="00015F12"/>
    <w:rsid w:val="00076C33"/>
    <w:rsid w:val="00121D75"/>
    <w:rsid w:val="00162218"/>
    <w:rsid w:val="001C258E"/>
    <w:rsid w:val="001C625A"/>
    <w:rsid w:val="001E33E0"/>
    <w:rsid w:val="001F3EE4"/>
    <w:rsid w:val="001F7F91"/>
    <w:rsid w:val="00207499"/>
    <w:rsid w:val="00267A7F"/>
    <w:rsid w:val="0027757D"/>
    <w:rsid w:val="002B02D9"/>
    <w:rsid w:val="002D20BD"/>
    <w:rsid w:val="002E42A2"/>
    <w:rsid w:val="00300484"/>
    <w:rsid w:val="00323375"/>
    <w:rsid w:val="00323825"/>
    <w:rsid w:val="003366BF"/>
    <w:rsid w:val="00352BF2"/>
    <w:rsid w:val="003A476E"/>
    <w:rsid w:val="003A5D8B"/>
    <w:rsid w:val="003E22F6"/>
    <w:rsid w:val="003F2592"/>
    <w:rsid w:val="00405893"/>
    <w:rsid w:val="00426DAC"/>
    <w:rsid w:val="0042708E"/>
    <w:rsid w:val="004376FB"/>
    <w:rsid w:val="00457BBD"/>
    <w:rsid w:val="004758FC"/>
    <w:rsid w:val="004C434F"/>
    <w:rsid w:val="0050616A"/>
    <w:rsid w:val="00526D6C"/>
    <w:rsid w:val="00546F69"/>
    <w:rsid w:val="00564D90"/>
    <w:rsid w:val="00565B8E"/>
    <w:rsid w:val="005749FA"/>
    <w:rsid w:val="005A35ED"/>
    <w:rsid w:val="005D01DA"/>
    <w:rsid w:val="00615BFB"/>
    <w:rsid w:val="006302B6"/>
    <w:rsid w:val="00636B62"/>
    <w:rsid w:val="00661FB5"/>
    <w:rsid w:val="00664F6C"/>
    <w:rsid w:val="00665E15"/>
    <w:rsid w:val="00667883"/>
    <w:rsid w:val="00683317"/>
    <w:rsid w:val="006B7826"/>
    <w:rsid w:val="006E127D"/>
    <w:rsid w:val="006F5A65"/>
    <w:rsid w:val="00712E86"/>
    <w:rsid w:val="00721F6F"/>
    <w:rsid w:val="007342BF"/>
    <w:rsid w:val="00774283"/>
    <w:rsid w:val="00776C1E"/>
    <w:rsid w:val="007D5F8F"/>
    <w:rsid w:val="007E5311"/>
    <w:rsid w:val="007F0640"/>
    <w:rsid w:val="007F5A6F"/>
    <w:rsid w:val="00837BD3"/>
    <w:rsid w:val="00875021"/>
    <w:rsid w:val="008B2E52"/>
    <w:rsid w:val="0091254A"/>
    <w:rsid w:val="0092470A"/>
    <w:rsid w:val="00931EAA"/>
    <w:rsid w:val="009322C4"/>
    <w:rsid w:val="00945E72"/>
    <w:rsid w:val="00952024"/>
    <w:rsid w:val="00987802"/>
    <w:rsid w:val="00991E71"/>
    <w:rsid w:val="009B43A3"/>
    <w:rsid w:val="009C08DE"/>
    <w:rsid w:val="009D19BA"/>
    <w:rsid w:val="009D2134"/>
    <w:rsid w:val="009E1624"/>
    <w:rsid w:val="009E1AC9"/>
    <w:rsid w:val="00A14BC4"/>
    <w:rsid w:val="00A27FA4"/>
    <w:rsid w:val="00A30FDF"/>
    <w:rsid w:val="00A419B6"/>
    <w:rsid w:val="00A50A59"/>
    <w:rsid w:val="00A57478"/>
    <w:rsid w:val="00A83B47"/>
    <w:rsid w:val="00AB1CB2"/>
    <w:rsid w:val="00AB4367"/>
    <w:rsid w:val="00AD33DB"/>
    <w:rsid w:val="00AD77CC"/>
    <w:rsid w:val="00AE3591"/>
    <w:rsid w:val="00B23D83"/>
    <w:rsid w:val="00B37356"/>
    <w:rsid w:val="00B513F7"/>
    <w:rsid w:val="00B754AE"/>
    <w:rsid w:val="00B929D5"/>
    <w:rsid w:val="00BC713B"/>
    <w:rsid w:val="00BC7514"/>
    <w:rsid w:val="00BD1BFE"/>
    <w:rsid w:val="00BD7FD2"/>
    <w:rsid w:val="00BE1FAC"/>
    <w:rsid w:val="00BE7494"/>
    <w:rsid w:val="00C71945"/>
    <w:rsid w:val="00C84126"/>
    <w:rsid w:val="00CF76D7"/>
    <w:rsid w:val="00D041C9"/>
    <w:rsid w:val="00D141C0"/>
    <w:rsid w:val="00D5786B"/>
    <w:rsid w:val="00D66C1F"/>
    <w:rsid w:val="00D7790A"/>
    <w:rsid w:val="00D821E2"/>
    <w:rsid w:val="00D82991"/>
    <w:rsid w:val="00D93DB2"/>
    <w:rsid w:val="00DB3C71"/>
    <w:rsid w:val="00DC1258"/>
    <w:rsid w:val="00DD4B16"/>
    <w:rsid w:val="00DE39F1"/>
    <w:rsid w:val="00DE3F7F"/>
    <w:rsid w:val="00DF3484"/>
    <w:rsid w:val="00E024A4"/>
    <w:rsid w:val="00E4383D"/>
    <w:rsid w:val="00E517F9"/>
    <w:rsid w:val="00E84BE8"/>
    <w:rsid w:val="00ED31EC"/>
    <w:rsid w:val="00EF080B"/>
    <w:rsid w:val="00F13497"/>
    <w:rsid w:val="00F64C82"/>
    <w:rsid w:val="00F77036"/>
    <w:rsid w:val="00F90346"/>
    <w:rsid w:val="00FC1830"/>
    <w:rsid w:val="00FD233F"/>
    <w:rsid w:val="00FE7AA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7BCF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7757D"/>
    <w:rPr>
      <w:sz w:val="16"/>
      <w:szCs w:val="16"/>
    </w:rPr>
  </w:style>
  <w:style w:type="paragraph" w:styleId="CommentText">
    <w:name w:val="annotation text"/>
    <w:basedOn w:val="Normal"/>
    <w:link w:val="CommentTextChar"/>
    <w:uiPriority w:val="99"/>
    <w:semiHidden/>
    <w:unhideWhenUsed/>
    <w:rsid w:val="0027757D"/>
    <w:pPr>
      <w:spacing w:line="240" w:lineRule="auto"/>
    </w:pPr>
    <w:rPr>
      <w:sz w:val="20"/>
      <w:szCs w:val="20"/>
    </w:rPr>
  </w:style>
  <w:style w:type="character" w:customStyle="1" w:styleId="CommentTextChar">
    <w:name w:val="Comment Text Char"/>
    <w:basedOn w:val="DefaultParagraphFont"/>
    <w:link w:val="CommentText"/>
    <w:uiPriority w:val="99"/>
    <w:semiHidden/>
    <w:rsid w:val="0027757D"/>
    <w:rPr>
      <w:sz w:val="20"/>
      <w:szCs w:val="20"/>
    </w:rPr>
  </w:style>
  <w:style w:type="paragraph" w:styleId="CommentSubject">
    <w:name w:val="annotation subject"/>
    <w:basedOn w:val="CommentText"/>
    <w:next w:val="CommentText"/>
    <w:link w:val="CommentSubjectChar"/>
    <w:uiPriority w:val="99"/>
    <w:semiHidden/>
    <w:unhideWhenUsed/>
    <w:rsid w:val="0027757D"/>
    <w:rPr>
      <w:b/>
      <w:bCs/>
    </w:rPr>
  </w:style>
  <w:style w:type="character" w:customStyle="1" w:styleId="CommentSubjectChar">
    <w:name w:val="Comment Subject Char"/>
    <w:basedOn w:val="CommentTextChar"/>
    <w:link w:val="CommentSubject"/>
    <w:uiPriority w:val="99"/>
    <w:semiHidden/>
    <w:rsid w:val="0027757D"/>
    <w:rPr>
      <w:b/>
      <w:bCs/>
      <w:sz w:val="20"/>
      <w:szCs w:val="20"/>
    </w:rPr>
  </w:style>
  <w:style w:type="paragraph" w:styleId="BalloonText">
    <w:name w:val="Balloon Text"/>
    <w:basedOn w:val="Normal"/>
    <w:link w:val="BalloonTextChar"/>
    <w:uiPriority w:val="99"/>
    <w:semiHidden/>
    <w:unhideWhenUsed/>
    <w:rsid w:val="0027757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757D"/>
    <w:rPr>
      <w:rFonts w:ascii="Segoe UI" w:hAnsi="Segoe UI" w:cs="Segoe UI"/>
      <w:sz w:val="18"/>
      <w:szCs w:val="18"/>
    </w:rPr>
  </w:style>
  <w:style w:type="paragraph" w:customStyle="1" w:styleId="Normal1">
    <w:name w:val="Normal1"/>
    <w:rsid w:val="00F77036"/>
    <w:pPr>
      <w:spacing w:after="0" w:line="276" w:lineRule="auto"/>
    </w:pPr>
    <w:rPr>
      <w:rFonts w:ascii="Arial" w:eastAsia="Arial" w:hAnsi="Arial" w:cs="Arial"/>
      <w:color w:val="000000"/>
    </w:rPr>
  </w:style>
  <w:style w:type="paragraph" w:styleId="Header">
    <w:name w:val="header"/>
    <w:basedOn w:val="Normal"/>
    <w:link w:val="HeaderChar"/>
    <w:uiPriority w:val="99"/>
    <w:unhideWhenUsed/>
    <w:rsid w:val="00B23D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3D83"/>
  </w:style>
  <w:style w:type="paragraph" w:styleId="Footer">
    <w:name w:val="footer"/>
    <w:basedOn w:val="Normal"/>
    <w:link w:val="FooterChar"/>
    <w:uiPriority w:val="99"/>
    <w:unhideWhenUsed/>
    <w:rsid w:val="00B23D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3D8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7757D"/>
    <w:rPr>
      <w:sz w:val="16"/>
      <w:szCs w:val="16"/>
    </w:rPr>
  </w:style>
  <w:style w:type="paragraph" w:styleId="CommentText">
    <w:name w:val="annotation text"/>
    <w:basedOn w:val="Normal"/>
    <w:link w:val="CommentTextChar"/>
    <w:uiPriority w:val="99"/>
    <w:semiHidden/>
    <w:unhideWhenUsed/>
    <w:rsid w:val="0027757D"/>
    <w:pPr>
      <w:spacing w:line="240" w:lineRule="auto"/>
    </w:pPr>
    <w:rPr>
      <w:sz w:val="20"/>
      <w:szCs w:val="20"/>
    </w:rPr>
  </w:style>
  <w:style w:type="character" w:customStyle="1" w:styleId="CommentTextChar">
    <w:name w:val="Comment Text Char"/>
    <w:basedOn w:val="DefaultParagraphFont"/>
    <w:link w:val="CommentText"/>
    <w:uiPriority w:val="99"/>
    <w:semiHidden/>
    <w:rsid w:val="0027757D"/>
    <w:rPr>
      <w:sz w:val="20"/>
      <w:szCs w:val="20"/>
    </w:rPr>
  </w:style>
  <w:style w:type="paragraph" w:styleId="CommentSubject">
    <w:name w:val="annotation subject"/>
    <w:basedOn w:val="CommentText"/>
    <w:next w:val="CommentText"/>
    <w:link w:val="CommentSubjectChar"/>
    <w:uiPriority w:val="99"/>
    <w:semiHidden/>
    <w:unhideWhenUsed/>
    <w:rsid w:val="0027757D"/>
    <w:rPr>
      <w:b/>
      <w:bCs/>
    </w:rPr>
  </w:style>
  <w:style w:type="character" w:customStyle="1" w:styleId="CommentSubjectChar">
    <w:name w:val="Comment Subject Char"/>
    <w:basedOn w:val="CommentTextChar"/>
    <w:link w:val="CommentSubject"/>
    <w:uiPriority w:val="99"/>
    <w:semiHidden/>
    <w:rsid w:val="0027757D"/>
    <w:rPr>
      <w:b/>
      <w:bCs/>
      <w:sz w:val="20"/>
      <w:szCs w:val="20"/>
    </w:rPr>
  </w:style>
  <w:style w:type="paragraph" w:styleId="BalloonText">
    <w:name w:val="Balloon Text"/>
    <w:basedOn w:val="Normal"/>
    <w:link w:val="BalloonTextChar"/>
    <w:uiPriority w:val="99"/>
    <w:semiHidden/>
    <w:unhideWhenUsed/>
    <w:rsid w:val="0027757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757D"/>
    <w:rPr>
      <w:rFonts w:ascii="Segoe UI" w:hAnsi="Segoe UI" w:cs="Segoe UI"/>
      <w:sz w:val="18"/>
      <w:szCs w:val="18"/>
    </w:rPr>
  </w:style>
  <w:style w:type="paragraph" w:customStyle="1" w:styleId="Normal1">
    <w:name w:val="Normal1"/>
    <w:rsid w:val="00F77036"/>
    <w:pPr>
      <w:spacing w:after="0" w:line="276" w:lineRule="auto"/>
    </w:pPr>
    <w:rPr>
      <w:rFonts w:ascii="Arial" w:eastAsia="Arial" w:hAnsi="Arial" w:cs="Arial"/>
      <w:color w:val="000000"/>
    </w:rPr>
  </w:style>
  <w:style w:type="paragraph" w:styleId="Header">
    <w:name w:val="header"/>
    <w:basedOn w:val="Normal"/>
    <w:link w:val="HeaderChar"/>
    <w:uiPriority w:val="99"/>
    <w:unhideWhenUsed/>
    <w:rsid w:val="00B23D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3D83"/>
  </w:style>
  <w:style w:type="paragraph" w:styleId="Footer">
    <w:name w:val="footer"/>
    <w:basedOn w:val="Normal"/>
    <w:link w:val="FooterChar"/>
    <w:uiPriority w:val="99"/>
    <w:unhideWhenUsed/>
    <w:rsid w:val="00B23D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3D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emf"/><Relationship Id="rId12" Type="http://schemas.openxmlformats.org/officeDocument/2006/relationships/image" Target="media/image4.emf"/><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7" Type="http://schemas.microsoft.com/office/2011/relationships/people" Target="people.xml"/><Relationship Id="rId18" Type="http://schemas.microsoft.com/office/2011/relationships/commentsExtended" Target="commentsExtended.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image" Target="media/image1.jpeg"/><Relationship Id="rId10"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24D8E-B55B-914C-A78F-E7E9C9BF96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2727</Words>
  <Characters>15548</Characters>
  <Application>Microsoft Macintosh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Lang</dc:creator>
  <cp:keywords/>
  <dc:description/>
  <cp:lastModifiedBy>Jeff Shrager</cp:lastModifiedBy>
  <cp:revision>2</cp:revision>
  <dcterms:created xsi:type="dcterms:W3CDTF">2015-09-17T19:24:00Z</dcterms:created>
  <dcterms:modified xsi:type="dcterms:W3CDTF">2015-09-17T19:24:00Z</dcterms:modified>
</cp:coreProperties>
</file>